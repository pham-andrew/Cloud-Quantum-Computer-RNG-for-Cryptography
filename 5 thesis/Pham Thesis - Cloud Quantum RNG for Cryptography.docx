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8240"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69A7EF20" w:rsidR="00FA3D26" w:rsidRDefault="0004215A" w:rsidP="000B450A">
                            <w:pPr>
                              <w:pStyle w:val="Heading1"/>
                            </w:pPr>
                            <w:r>
                              <w:t>Cloud Quantum Computer Random Number Generation for Crypto</w:t>
                            </w:r>
                            <w:r w:rsidR="004E1C83">
                              <w:t>graphy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69A7EF20" w:rsidR="00FA3D26" w:rsidRDefault="0004215A" w:rsidP="000B450A">
                      <w:pPr>
                        <w:pStyle w:val="Heading1"/>
                      </w:pPr>
                      <w:r>
                        <w:t>Cloud Quantum Computer Random Number Generation for Crypto</w:t>
                      </w:r>
                      <w:r w:rsidR="004E1C83">
                        <w:t>graphy</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807298"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7ABB61E8" w14:textId="3EF0563E" w:rsidR="004F288B" w:rsidRDefault="00C125FA" w:rsidP="00072461">
      <w:pPr>
        <w:pStyle w:val="BodyText"/>
        <w:sectPr w:rsidR="004F288B" w:rsidSect="00372689">
          <w:pgSz w:w="12240" w:h="15840"/>
          <w:pgMar w:top="1440" w:right="1440" w:bottom="1440" w:left="2160" w:header="720" w:footer="720" w:gutter="0"/>
          <w:cols w:space="720"/>
          <w:docGrid w:linePitch="360"/>
        </w:sectPr>
      </w:pPr>
      <w:r>
        <w:t xml:space="preserve">Creating a true random number generator is a difficult problem that may be solved by leveraging quantum </w:t>
      </w:r>
      <w:r w:rsidR="00B43678">
        <w:t>computing</w:t>
      </w:r>
      <w:r>
        <w:t xml:space="preserve">. </w:t>
      </w:r>
      <w:r w:rsidR="00511CB1">
        <w:t xml:space="preserve">A simple quantum random number generation program involves applying the Hadamard gate to all qubits then measuring </w:t>
      </w:r>
      <w:r w:rsidR="00E24190">
        <w:t xml:space="preserve">each qubit </w:t>
      </w:r>
      <w:r w:rsidR="00511CB1">
        <w:t xml:space="preserve">for random </w:t>
      </w:r>
      <w:r w:rsidR="00E24190">
        <w:t>data</w:t>
      </w:r>
      <w:r w:rsidR="00511CB1">
        <w:t xml:space="preserve">, repeating the program to obtain the desired bitstring length. </w:t>
      </w:r>
      <w:commentRangeStart w:id="4"/>
      <w:del w:id="5" w:author="andrew p" w:date="2022-02-23T16:42:00Z">
        <w:r w:rsidR="00B43678" w:rsidDel="000E3B5E">
          <w:delText>Implementing</w:delText>
        </w:r>
        <w:r w:rsidR="00511CB1" w:rsidDel="000E3B5E">
          <w:delText xml:space="preserve"> this </w:delText>
        </w:r>
        <w:r w:rsidR="00D84095" w:rsidDel="000E3B5E">
          <w:delText>algorithm</w:delText>
        </w:r>
        <w:r w:rsidR="00511CB1" w:rsidDel="000E3B5E">
          <w:delText xml:space="preserve"> on IBM’s Manila and Rigetti’s Aspen-9 quantum</w:delText>
        </w:r>
        <w:r w:rsidR="00072461" w:rsidDel="000E3B5E">
          <w:delText xml:space="preserve"> computers</w:delText>
        </w:r>
        <w:r w:rsidR="00511CB1" w:rsidDel="000E3B5E">
          <w:delText>,</w:delText>
        </w:r>
        <w:r w:rsidR="00072461" w:rsidDel="000E3B5E">
          <w:delText xml:space="preserve"> we obtained a sample of 1,000,000 potential</w:delText>
        </w:r>
        <w:r w:rsidR="00511CB1" w:rsidDel="000E3B5E">
          <w:delText>ly</w:delText>
        </w:r>
        <w:r w:rsidR="00072461" w:rsidDel="000E3B5E">
          <w:delText xml:space="preserve"> random bits.</w:delText>
        </w:r>
        <w:r w:rsidR="008714B9" w:rsidDel="000E3B5E">
          <w:delText xml:space="preserve"> In this thesis, we evaluate and assess the quality of random bits generated by using quantum computers as a hardware random number generator with statistical testing and present the implications of those results. </w:delText>
        </w:r>
        <w:r w:rsidR="00072461" w:rsidDel="000E3B5E">
          <w:delText xml:space="preserve"> </w:delText>
        </w:r>
        <w:commentRangeEnd w:id="4"/>
        <w:r w:rsidR="00BC5361" w:rsidDel="000E3B5E">
          <w:rPr>
            <w:rStyle w:val="CommentReference"/>
            <w:shd w:val="clear" w:color="auto" w:fill="auto"/>
          </w:rPr>
          <w:commentReference w:id="4"/>
        </w:r>
      </w:del>
      <w:ins w:id="6" w:author="andrew p" w:date="2022-02-23T14:01:00Z">
        <w:r w:rsidR="004F71B7">
          <w:t xml:space="preserve">In this thesis, we evaluate and assess the quality of random bits generated by implementing this algorithm on IBM and </w:t>
        </w:r>
      </w:ins>
      <w:ins w:id="7" w:author="andrew p" w:date="2022-02-23T14:02:00Z">
        <w:r w:rsidR="004F71B7">
          <w:t xml:space="preserve">Rigetti quantum </w:t>
        </w:r>
        <w:r w:rsidR="00C37A71">
          <w:t>computer</w:t>
        </w:r>
        <w:r w:rsidR="00A731DA">
          <w:t>s and present the implications of those results</w:t>
        </w:r>
      </w:ins>
      <w:ins w:id="8" w:author="andrew p" w:date="2022-02-23T14:03:00Z">
        <w:r w:rsidR="00A731DA">
          <w:t>.</w:t>
        </w:r>
      </w:ins>
    </w:p>
    <w:p w14:paraId="3F0736E5" w14:textId="7F01D971" w:rsidR="00EA5888" w:rsidRDefault="00EA5888" w:rsidP="00EA5888">
      <w:pPr>
        <w:pStyle w:val="Heading2"/>
      </w:pPr>
      <w:bookmarkStart w:id="9" w:name="_Toc96517509"/>
      <w:r>
        <w:lastRenderedPageBreak/>
        <w:t>Author’s Biographical Sketch</w:t>
      </w:r>
      <w:bookmarkEnd w:id="9"/>
    </w:p>
    <w:p w14:paraId="6735E6F6" w14:textId="03F88739"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w:t>
      </w:r>
      <w:r w:rsidR="007656EF">
        <w:t xml:space="preserve">holding </w:t>
      </w:r>
      <w:r w:rsidRPr="00055415">
        <w:t>a commission in the US Space Force.</w:t>
      </w:r>
    </w:p>
    <w:p w14:paraId="14B84DFA" w14:textId="3466F161" w:rsidR="00EA5888" w:rsidRDefault="00EA5888" w:rsidP="007656EF">
      <w:pPr>
        <w:pStyle w:val="BodyText"/>
        <w:ind w:firstLine="0"/>
        <w:sectPr w:rsidR="00EA5888" w:rsidSect="00C86303">
          <w:headerReference w:type="first" r:id="rId12"/>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10" w:name="_Toc96517510"/>
      <w:r>
        <w:lastRenderedPageBreak/>
        <w:t>Dedication</w:t>
      </w:r>
      <w:bookmarkEnd w:id="10"/>
      <w:r w:rsidR="00365E2E">
        <w:t xml:space="preserve"> </w:t>
      </w:r>
    </w:p>
    <w:p w14:paraId="691F0BD5" w14:textId="200B1AFE" w:rsidR="00EA5888" w:rsidRDefault="0004215A" w:rsidP="003A1803">
      <w:pPr>
        <w:pStyle w:val="BodyText"/>
        <w:sectPr w:rsidR="00EA5888" w:rsidSect="00C86303">
          <w:headerReference w:type="first" r:id="rId13"/>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11" w:name="_Toc96517511"/>
      <w:r>
        <w:lastRenderedPageBreak/>
        <w:t>Acknowledgments</w:t>
      </w:r>
      <w:bookmarkEnd w:id="11"/>
    </w:p>
    <w:p w14:paraId="7CB2CC14" w14:textId="1EA2A3DC" w:rsidR="004F288B" w:rsidRDefault="0004215A" w:rsidP="0004215A">
      <w:pPr>
        <w:ind w:firstLine="720"/>
        <w:jc w:val="both"/>
        <w:sectPr w:rsidR="004F288B" w:rsidSect="00C86303">
          <w:headerReference w:type="first" r:id="rId14"/>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r w:rsidR="009F158C">
        <w:t xml:space="preserve"> A special thank you to Dr. </w:t>
      </w:r>
      <w:proofErr w:type="spellStart"/>
      <w:r w:rsidR="009F158C">
        <w:t>Hongming</w:t>
      </w:r>
      <w:proofErr w:type="spellEnd"/>
      <w:r w:rsidR="009F158C">
        <w:t xml:space="preserve"> Wang who guided my thesis and led me to accomplish my goals.</w:t>
      </w:r>
    </w:p>
    <w:p w14:paraId="724C1C11" w14:textId="77777777" w:rsidR="00B578D5" w:rsidRDefault="00B578D5" w:rsidP="005E2618">
      <w:pPr>
        <w:pStyle w:val="No-TOC-Heading"/>
      </w:pPr>
      <w:bookmarkStart w:id="12" w:name="_Toc475538848"/>
      <w:r w:rsidRPr="00B578D5">
        <w:lastRenderedPageBreak/>
        <w:t>Table of Contents</w:t>
      </w:r>
      <w:bookmarkEnd w:id="12"/>
    </w:p>
    <w:p w14:paraId="67DC79D8" w14:textId="612B426E" w:rsidR="00A731DA"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A731DA">
        <w:rPr>
          <w:noProof/>
        </w:rPr>
        <w:t>Author’s Biographical Sketch</w:t>
      </w:r>
      <w:r w:rsidR="00A731DA">
        <w:rPr>
          <w:noProof/>
        </w:rPr>
        <w:tab/>
      </w:r>
      <w:r w:rsidR="00A731DA">
        <w:rPr>
          <w:noProof/>
        </w:rPr>
        <w:fldChar w:fldCharType="begin"/>
      </w:r>
      <w:r w:rsidR="00A731DA">
        <w:rPr>
          <w:noProof/>
        </w:rPr>
        <w:instrText xml:space="preserve"> PAGEREF _Toc96517509 \h </w:instrText>
      </w:r>
      <w:r w:rsidR="00A731DA">
        <w:rPr>
          <w:noProof/>
        </w:rPr>
      </w:r>
      <w:r w:rsidR="00A731DA">
        <w:rPr>
          <w:noProof/>
        </w:rPr>
        <w:fldChar w:fldCharType="separate"/>
      </w:r>
      <w:r w:rsidR="00A731DA">
        <w:rPr>
          <w:noProof/>
        </w:rPr>
        <w:t>iv</w:t>
      </w:r>
      <w:r w:rsidR="00A731DA">
        <w:rPr>
          <w:noProof/>
        </w:rPr>
        <w:fldChar w:fldCharType="end"/>
      </w:r>
    </w:p>
    <w:p w14:paraId="103B304F" w14:textId="130FBB1D" w:rsidR="00A731DA" w:rsidRDefault="00A731DA">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_Toc96517510 \h </w:instrText>
      </w:r>
      <w:r>
        <w:rPr>
          <w:noProof/>
        </w:rPr>
      </w:r>
      <w:r>
        <w:rPr>
          <w:noProof/>
        </w:rPr>
        <w:fldChar w:fldCharType="separate"/>
      </w:r>
      <w:r>
        <w:rPr>
          <w:noProof/>
        </w:rPr>
        <w:t>v</w:t>
      </w:r>
      <w:r>
        <w:rPr>
          <w:noProof/>
        </w:rPr>
        <w:fldChar w:fldCharType="end"/>
      </w:r>
    </w:p>
    <w:p w14:paraId="49B8FC33" w14:textId="79174685" w:rsidR="00A731DA" w:rsidRDefault="00A731DA">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_Toc96517511 \h </w:instrText>
      </w:r>
      <w:r>
        <w:rPr>
          <w:noProof/>
        </w:rPr>
      </w:r>
      <w:r>
        <w:rPr>
          <w:noProof/>
        </w:rPr>
        <w:fldChar w:fldCharType="separate"/>
      </w:r>
      <w:r>
        <w:rPr>
          <w:noProof/>
        </w:rPr>
        <w:t>vi</w:t>
      </w:r>
      <w:r>
        <w:rPr>
          <w:noProof/>
        </w:rPr>
        <w:fldChar w:fldCharType="end"/>
      </w:r>
    </w:p>
    <w:p w14:paraId="58AFFE87" w14:textId="46E7CF67" w:rsidR="00A731DA" w:rsidRDefault="00A731DA">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_Toc96517512 \h </w:instrText>
      </w:r>
      <w:r>
        <w:rPr>
          <w:noProof/>
        </w:rPr>
      </w:r>
      <w:r>
        <w:rPr>
          <w:noProof/>
        </w:rPr>
        <w:fldChar w:fldCharType="separate"/>
      </w:r>
      <w:r>
        <w:rPr>
          <w:noProof/>
        </w:rPr>
        <w:t>11</w:t>
      </w:r>
      <w:r>
        <w:rPr>
          <w:noProof/>
        </w:rPr>
        <w:fldChar w:fldCharType="end"/>
      </w:r>
    </w:p>
    <w:p w14:paraId="72C45E40" w14:textId="0C5E9C7C" w:rsidR="00A731DA" w:rsidRDefault="00A731DA">
      <w:pPr>
        <w:pStyle w:val="TOC2"/>
        <w:rPr>
          <w:rFonts w:asciiTheme="minorHAnsi" w:eastAsiaTheme="minorEastAsia" w:hAnsiTheme="minorHAnsi" w:cstheme="minorBidi"/>
          <w:noProof/>
          <w:sz w:val="22"/>
          <w:szCs w:val="22"/>
        </w:rPr>
      </w:pPr>
      <w:r>
        <w:rPr>
          <w:noProof/>
        </w:rPr>
        <w:t>1.1 The Random Number Generation Problem in Cryptography</w:t>
      </w:r>
      <w:r>
        <w:rPr>
          <w:noProof/>
        </w:rPr>
        <w:tab/>
      </w:r>
      <w:r>
        <w:rPr>
          <w:noProof/>
        </w:rPr>
        <w:fldChar w:fldCharType="begin"/>
      </w:r>
      <w:r>
        <w:rPr>
          <w:noProof/>
        </w:rPr>
        <w:instrText xml:space="preserve"> PAGEREF _Toc96517513 \h </w:instrText>
      </w:r>
      <w:r>
        <w:rPr>
          <w:noProof/>
        </w:rPr>
      </w:r>
      <w:r>
        <w:rPr>
          <w:noProof/>
        </w:rPr>
        <w:fldChar w:fldCharType="separate"/>
      </w:r>
      <w:r>
        <w:rPr>
          <w:noProof/>
        </w:rPr>
        <w:t>11</w:t>
      </w:r>
      <w:r>
        <w:rPr>
          <w:noProof/>
        </w:rPr>
        <w:fldChar w:fldCharType="end"/>
      </w:r>
    </w:p>
    <w:p w14:paraId="7260BBF3" w14:textId="5CF56FF1" w:rsidR="00A731DA" w:rsidRDefault="00A731DA">
      <w:pPr>
        <w:pStyle w:val="TOC2"/>
        <w:rPr>
          <w:rFonts w:asciiTheme="minorHAnsi" w:eastAsiaTheme="minorEastAsia" w:hAnsiTheme="minorHAnsi" w:cstheme="minorBidi"/>
          <w:noProof/>
          <w:sz w:val="22"/>
          <w:szCs w:val="22"/>
        </w:rPr>
      </w:pPr>
      <w:r>
        <w:rPr>
          <w:noProof/>
        </w:rPr>
        <w:t>1.2 Quantum Solutions to the RNG Problem</w:t>
      </w:r>
      <w:r>
        <w:rPr>
          <w:noProof/>
        </w:rPr>
        <w:tab/>
      </w:r>
      <w:r>
        <w:rPr>
          <w:noProof/>
        </w:rPr>
        <w:fldChar w:fldCharType="begin"/>
      </w:r>
      <w:r>
        <w:rPr>
          <w:noProof/>
        </w:rPr>
        <w:instrText xml:space="preserve"> PAGEREF _Toc96517514 \h </w:instrText>
      </w:r>
      <w:r>
        <w:rPr>
          <w:noProof/>
        </w:rPr>
      </w:r>
      <w:r>
        <w:rPr>
          <w:noProof/>
        </w:rPr>
        <w:fldChar w:fldCharType="separate"/>
      </w:r>
      <w:r>
        <w:rPr>
          <w:noProof/>
        </w:rPr>
        <w:t>13</w:t>
      </w:r>
      <w:r>
        <w:rPr>
          <w:noProof/>
        </w:rPr>
        <w:fldChar w:fldCharType="end"/>
      </w:r>
    </w:p>
    <w:p w14:paraId="04175F7A" w14:textId="14DB4BA7" w:rsidR="00A731DA" w:rsidRDefault="00A731DA">
      <w:pPr>
        <w:pStyle w:val="TOC2"/>
        <w:rPr>
          <w:rFonts w:asciiTheme="minorHAnsi" w:eastAsiaTheme="minorEastAsia" w:hAnsiTheme="minorHAnsi" w:cstheme="minorBidi"/>
          <w:noProof/>
          <w:sz w:val="22"/>
          <w:szCs w:val="22"/>
        </w:rPr>
      </w:pPr>
      <w:r>
        <w:rPr>
          <w:noProof/>
        </w:rPr>
        <w:t>1.3 Quantum Computing Theory</w:t>
      </w:r>
      <w:r>
        <w:rPr>
          <w:noProof/>
        </w:rPr>
        <w:tab/>
      </w:r>
      <w:r>
        <w:rPr>
          <w:noProof/>
        </w:rPr>
        <w:fldChar w:fldCharType="begin"/>
      </w:r>
      <w:r>
        <w:rPr>
          <w:noProof/>
        </w:rPr>
        <w:instrText xml:space="preserve"> PAGEREF _Toc96517515 \h </w:instrText>
      </w:r>
      <w:r>
        <w:rPr>
          <w:noProof/>
        </w:rPr>
      </w:r>
      <w:r>
        <w:rPr>
          <w:noProof/>
        </w:rPr>
        <w:fldChar w:fldCharType="separate"/>
      </w:r>
      <w:r>
        <w:rPr>
          <w:noProof/>
        </w:rPr>
        <w:t>14</w:t>
      </w:r>
      <w:r>
        <w:rPr>
          <w:noProof/>
        </w:rPr>
        <w:fldChar w:fldCharType="end"/>
      </w:r>
    </w:p>
    <w:p w14:paraId="0FB68B16" w14:textId="1F255A23" w:rsidR="00A731DA" w:rsidRDefault="00A731DA">
      <w:pPr>
        <w:pStyle w:val="TOC2"/>
        <w:rPr>
          <w:rFonts w:asciiTheme="minorHAnsi" w:eastAsiaTheme="minorEastAsia" w:hAnsiTheme="minorHAnsi" w:cstheme="minorBidi"/>
          <w:noProof/>
          <w:sz w:val="22"/>
          <w:szCs w:val="22"/>
        </w:rPr>
      </w:pPr>
      <w:r>
        <w:rPr>
          <w:noProof/>
        </w:rPr>
        <w:t>1.3.1 Superposition</w:t>
      </w:r>
      <w:r>
        <w:rPr>
          <w:noProof/>
        </w:rPr>
        <w:tab/>
      </w:r>
      <w:r>
        <w:rPr>
          <w:noProof/>
        </w:rPr>
        <w:fldChar w:fldCharType="begin"/>
      </w:r>
      <w:r>
        <w:rPr>
          <w:noProof/>
        </w:rPr>
        <w:instrText xml:space="preserve"> PAGEREF _Toc96517516 \h </w:instrText>
      </w:r>
      <w:r>
        <w:rPr>
          <w:noProof/>
        </w:rPr>
      </w:r>
      <w:r>
        <w:rPr>
          <w:noProof/>
        </w:rPr>
        <w:fldChar w:fldCharType="separate"/>
      </w:r>
      <w:r>
        <w:rPr>
          <w:noProof/>
        </w:rPr>
        <w:t>14</w:t>
      </w:r>
      <w:r>
        <w:rPr>
          <w:noProof/>
        </w:rPr>
        <w:fldChar w:fldCharType="end"/>
      </w:r>
    </w:p>
    <w:p w14:paraId="69029492" w14:textId="7BCA1652" w:rsidR="00A731DA" w:rsidRDefault="00A731DA">
      <w:pPr>
        <w:pStyle w:val="TOC2"/>
        <w:rPr>
          <w:rFonts w:asciiTheme="minorHAnsi" w:eastAsiaTheme="minorEastAsia" w:hAnsiTheme="minorHAnsi" w:cstheme="minorBidi"/>
          <w:noProof/>
          <w:sz w:val="22"/>
          <w:szCs w:val="22"/>
        </w:rPr>
      </w:pPr>
      <w:r>
        <w:rPr>
          <w:noProof/>
        </w:rPr>
        <w:t>1.3.2 The Hadamard Gate</w:t>
      </w:r>
      <w:r>
        <w:rPr>
          <w:noProof/>
        </w:rPr>
        <w:tab/>
      </w:r>
      <w:r>
        <w:rPr>
          <w:noProof/>
        </w:rPr>
        <w:fldChar w:fldCharType="begin"/>
      </w:r>
      <w:r>
        <w:rPr>
          <w:noProof/>
        </w:rPr>
        <w:instrText xml:space="preserve"> PAGEREF _Toc96517517 \h </w:instrText>
      </w:r>
      <w:r>
        <w:rPr>
          <w:noProof/>
        </w:rPr>
      </w:r>
      <w:r>
        <w:rPr>
          <w:noProof/>
        </w:rPr>
        <w:fldChar w:fldCharType="separate"/>
      </w:r>
      <w:r>
        <w:rPr>
          <w:noProof/>
        </w:rPr>
        <w:t>16</w:t>
      </w:r>
      <w:r>
        <w:rPr>
          <w:noProof/>
        </w:rPr>
        <w:fldChar w:fldCharType="end"/>
      </w:r>
    </w:p>
    <w:p w14:paraId="230A8D1E" w14:textId="1E00E5D8" w:rsidR="00A731DA" w:rsidRDefault="00A731DA">
      <w:pPr>
        <w:pStyle w:val="TOC2"/>
        <w:rPr>
          <w:rFonts w:asciiTheme="minorHAnsi" w:eastAsiaTheme="minorEastAsia" w:hAnsiTheme="minorHAnsi" w:cstheme="minorBidi"/>
          <w:noProof/>
          <w:sz w:val="22"/>
          <w:szCs w:val="22"/>
        </w:rPr>
      </w:pPr>
      <w:r>
        <w:rPr>
          <w:noProof/>
        </w:rPr>
        <w:t>1.4 Purpose of this Study</w:t>
      </w:r>
      <w:r>
        <w:rPr>
          <w:noProof/>
        </w:rPr>
        <w:tab/>
      </w:r>
      <w:r>
        <w:rPr>
          <w:noProof/>
        </w:rPr>
        <w:fldChar w:fldCharType="begin"/>
      </w:r>
      <w:r>
        <w:rPr>
          <w:noProof/>
        </w:rPr>
        <w:instrText xml:space="preserve"> PAGEREF _Toc96517518 \h </w:instrText>
      </w:r>
      <w:r>
        <w:rPr>
          <w:noProof/>
        </w:rPr>
      </w:r>
      <w:r>
        <w:rPr>
          <w:noProof/>
        </w:rPr>
        <w:fldChar w:fldCharType="separate"/>
      </w:r>
      <w:r>
        <w:rPr>
          <w:noProof/>
        </w:rPr>
        <w:t>16</w:t>
      </w:r>
      <w:r>
        <w:rPr>
          <w:noProof/>
        </w:rPr>
        <w:fldChar w:fldCharType="end"/>
      </w:r>
    </w:p>
    <w:p w14:paraId="66D476D6" w14:textId="32752A29" w:rsidR="00A731DA" w:rsidRDefault="00A731DA">
      <w:pPr>
        <w:pStyle w:val="TOC1"/>
        <w:rPr>
          <w:rFonts w:asciiTheme="minorHAnsi" w:eastAsiaTheme="minorEastAsia" w:hAnsiTheme="minorHAnsi" w:cstheme="minorBidi"/>
          <w:noProof/>
          <w:sz w:val="22"/>
          <w:szCs w:val="22"/>
        </w:rPr>
      </w:pPr>
      <w:r>
        <w:rPr>
          <w:noProof/>
        </w:rPr>
        <w:t>Chapter II. Baseline Studies</w:t>
      </w:r>
      <w:r>
        <w:rPr>
          <w:noProof/>
        </w:rPr>
        <w:tab/>
      </w:r>
      <w:r>
        <w:rPr>
          <w:noProof/>
        </w:rPr>
        <w:fldChar w:fldCharType="begin"/>
      </w:r>
      <w:r>
        <w:rPr>
          <w:noProof/>
        </w:rPr>
        <w:instrText xml:space="preserve"> PAGEREF _Toc96517519 \h </w:instrText>
      </w:r>
      <w:r>
        <w:rPr>
          <w:noProof/>
        </w:rPr>
      </w:r>
      <w:r>
        <w:rPr>
          <w:noProof/>
        </w:rPr>
        <w:fldChar w:fldCharType="separate"/>
      </w:r>
      <w:r>
        <w:rPr>
          <w:noProof/>
        </w:rPr>
        <w:t>18</w:t>
      </w:r>
      <w:r>
        <w:rPr>
          <w:noProof/>
        </w:rPr>
        <w:fldChar w:fldCharType="end"/>
      </w:r>
    </w:p>
    <w:p w14:paraId="7FDFDFC2" w14:textId="406ADB12" w:rsidR="00A731DA" w:rsidRDefault="00A731DA">
      <w:pPr>
        <w:pStyle w:val="TOC2"/>
        <w:rPr>
          <w:rFonts w:asciiTheme="minorHAnsi" w:eastAsiaTheme="minorEastAsia" w:hAnsiTheme="minorHAnsi" w:cstheme="minorBidi"/>
          <w:noProof/>
          <w:sz w:val="22"/>
          <w:szCs w:val="22"/>
        </w:rPr>
      </w:pPr>
      <w:r>
        <w:rPr>
          <w:noProof/>
        </w:rPr>
        <w:t>2.1 IBM QX4 Tenerife</w:t>
      </w:r>
      <w:r>
        <w:rPr>
          <w:noProof/>
        </w:rPr>
        <w:tab/>
      </w:r>
      <w:r>
        <w:rPr>
          <w:noProof/>
        </w:rPr>
        <w:fldChar w:fldCharType="begin"/>
      </w:r>
      <w:r>
        <w:rPr>
          <w:noProof/>
        </w:rPr>
        <w:instrText xml:space="preserve"> PAGEREF _Toc96517520 \h </w:instrText>
      </w:r>
      <w:r>
        <w:rPr>
          <w:noProof/>
        </w:rPr>
      </w:r>
      <w:r>
        <w:rPr>
          <w:noProof/>
        </w:rPr>
        <w:fldChar w:fldCharType="separate"/>
      </w:r>
      <w:r>
        <w:rPr>
          <w:noProof/>
        </w:rPr>
        <w:t>18</w:t>
      </w:r>
      <w:r>
        <w:rPr>
          <w:noProof/>
        </w:rPr>
        <w:fldChar w:fldCharType="end"/>
      </w:r>
    </w:p>
    <w:p w14:paraId="4A980485" w14:textId="1E7484F5" w:rsidR="00A731DA" w:rsidRDefault="00A731DA">
      <w:pPr>
        <w:pStyle w:val="TOC2"/>
        <w:rPr>
          <w:rFonts w:asciiTheme="minorHAnsi" w:eastAsiaTheme="minorEastAsia" w:hAnsiTheme="minorHAnsi" w:cstheme="minorBidi"/>
          <w:noProof/>
          <w:sz w:val="22"/>
          <w:szCs w:val="22"/>
        </w:rPr>
      </w:pPr>
      <w:r>
        <w:rPr>
          <w:noProof/>
        </w:rPr>
        <w:t>2.2 IBM 20Q Tokyo</w:t>
      </w:r>
      <w:r>
        <w:rPr>
          <w:noProof/>
        </w:rPr>
        <w:tab/>
      </w:r>
      <w:r>
        <w:rPr>
          <w:noProof/>
        </w:rPr>
        <w:fldChar w:fldCharType="begin"/>
      </w:r>
      <w:r>
        <w:rPr>
          <w:noProof/>
        </w:rPr>
        <w:instrText xml:space="preserve"> PAGEREF _Toc96517521 \h </w:instrText>
      </w:r>
      <w:r>
        <w:rPr>
          <w:noProof/>
        </w:rPr>
      </w:r>
      <w:r>
        <w:rPr>
          <w:noProof/>
        </w:rPr>
        <w:fldChar w:fldCharType="separate"/>
      </w:r>
      <w:r>
        <w:rPr>
          <w:noProof/>
        </w:rPr>
        <w:t>19</w:t>
      </w:r>
      <w:r>
        <w:rPr>
          <w:noProof/>
        </w:rPr>
        <w:fldChar w:fldCharType="end"/>
      </w:r>
    </w:p>
    <w:p w14:paraId="44F243A6" w14:textId="23BC812E" w:rsidR="00A731DA" w:rsidRDefault="00A731DA">
      <w:pPr>
        <w:pStyle w:val="TOC1"/>
        <w:rPr>
          <w:rFonts w:asciiTheme="minorHAnsi" w:eastAsiaTheme="minorEastAsia" w:hAnsiTheme="minorHAnsi" w:cstheme="minorBidi"/>
          <w:noProof/>
          <w:sz w:val="22"/>
          <w:szCs w:val="22"/>
        </w:rPr>
      </w:pPr>
      <w:r>
        <w:rPr>
          <w:noProof/>
        </w:rPr>
        <w:t>Chapter III. Statistical Testing Methods and Algorithms</w:t>
      </w:r>
      <w:r>
        <w:rPr>
          <w:noProof/>
        </w:rPr>
        <w:tab/>
      </w:r>
      <w:r>
        <w:rPr>
          <w:noProof/>
        </w:rPr>
        <w:fldChar w:fldCharType="begin"/>
      </w:r>
      <w:r>
        <w:rPr>
          <w:noProof/>
        </w:rPr>
        <w:instrText xml:space="preserve"> PAGEREF _Toc96517522 \h </w:instrText>
      </w:r>
      <w:r>
        <w:rPr>
          <w:noProof/>
        </w:rPr>
      </w:r>
      <w:r>
        <w:rPr>
          <w:noProof/>
        </w:rPr>
        <w:fldChar w:fldCharType="separate"/>
      </w:r>
      <w:r>
        <w:rPr>
          <w:noProof/>
        </w:rPr>
        <w:t>21</w:t>
      </w:r>
      <w:r>
        <w:rPr>
          <w:noProof/>
        </w:rPr>
        <w:fldChar w:fldCharType="end"/>
      </w:r>
    </w:p>
    <w:p w14:paraId="1D1A0F46" w14:textId="02AF82FF" w:rsidR="00A731DA" w:rsidRDefault="00A731DA">
      <w:pPr>
        <w:pStyle w:val="TOC1"/>
        <w:rPr>
          <w:rFonts w:asciiTheme="minorHAnsi" w:eastAsiaTheme="minorEastAsia" w:hAnsiTheme="minorHAnsi" w:cstheme="minorBidi"/>
          <w:noProof/>
          <w:sz w:val="22"/>
          <w:szCs w:val="22"/>
        </w:rPr>
      </w:pPr>
      <w:r>
        <w:rPr>
          <w:noProof/>
        </w:rPr>
        <w:t>Chapter IV. Experiments</w:t>
      </w:r>
      <w:r>
        <w:rPr>
          <w:noProof/>
        </w:rPr>
        <w:tab/>
      </w:r>
      <w:r>
        <w:rPr>
          <w:noProof/>
        </w:rPr>
        <w:fldChar w:fldCharType="begin"/>
      </w:r>
      <w:r>
        <w:rPr>
          <w:noProof/>
        </w:rPr>
        <w:instrText xml:space="preserve"> PAGEREF _Toc96517523 \h </w:instrText>
      </w:r>
      <w:r>
        <w:rPr>
          <w:noProof/>
        </w:rPr>
      </w:r>
      <w:r>
        <w:rPr>
          <w:noProof/>
        </w:rPr>
        <w:fldChar w:fldCharType="separate"/>
      </w:r>
      <w:r>
        <w:rPr>
          <w:noProof/>
        </w:rPr>
        <w:t>25</w:t>
      </w:r>
      <w:r>
        <w:rPr>
          <w:noProof/>
        </w:rPr>
        <w:fldChar w:fldCharType="end"/>
      </w:r>
    </w:p>
    <w:p w14:paraId="0BC8AD5A" w14:textId="572D4BB6" w:rsidR="00A731DA" w:rsidRDefault="00A731DA">
      <w:pPr>
        <w:pStyle w:val="TOC2"/>
        <w:rPr>
          <w:rFonts w:asciiTheme="minorHAnsi" w:eastAsiaTheme="minorEastAsia" w:hAnsiTheme="minorHAnsi" w:cstheme="minorBidi"/>
          <w:noProof/>
          <w:sz w:val="22"/>
          <w:szCs w:val="22"/>
        </w:rPr>
      </w:pPr>
      <w:r>
        <w:rPr>
          <w:noProof/>
        </w:rPr>
        <w:t>4.1 Minimum Sample Size</w:t>
      </w:r>
      <w:r>
        <w:rPr>
          <w:noProof/>
        </w:rPr>
        <w:tab/>
      </w:r>
      <w:r>
        <w:rPr>
          <w:noProof/>
        </w:rPr>
        <w:fldChar w:fldCharType="begin"/>
      </w:r>
      <w:r>
        <w:rPr>
          <w:noProof/>
        </w:rPr>
        <w:instrText xml:space="preserve"> PAGEREF _Toc96517524 \h </w:instrText>
      </w:r>
      <w:r>
        <w:rPr>
          <w:noProof/>
        </w:rPr>
      </w:r>
      <w:r>
        <w:rPr>
          <w:noProof/>
        </w:rPr>
        <w:fldChar w:fldCharType="separate"/>
      </w:r>
      <w:r>
        <w:rPr>
          <w:noProof/>
        </w:rPr>
        <w:t>25</w:t>
      </w:r>
      <w:r>
        <w:rPr>
          <w:noProof/>
        </w:rPr>
        <w:fldChar w:fldCharType="end"/>
      </w:r>
    </w:p>
    <w:p w14:paraId="2CAEFCA9" w14:textId="75CB46E1" w:rsidR="00A731DA" w:rsidRDefault="00A731DA">
      <w:pPr>
        <w:pStyle w:val="TOC2"/>
        <w:rPr>
          <w:rFonts w:asciiTheme="minorHAnsi" w:eastAsiaTheme="minorEastAsia" w:hAnsiTheme="minorHAnsi" w:cstheme="minorBidi"/>
          <w:noProof/>
          <w:sz w:val="22"/>
          <w:szCs w:val="22"/>
        </w:rPr>
      </w:pPr>
      <w:r>
        <w:rPr>
          <w:noProof/>
        </w:rPr>
        <w:t>4.2 Minimum Input Size</w:t>
      </w:r>
      <w:r>
        <w:rPr>
          <w:noProof/>
        </w:rPr>
        <w:tab/>
      </w:r>
      <w:r>
        <w:rPr>
          <w:noProof/>
        </w:rPr>
        <w:fldChar w:fldCharType="begin"/>
      </w:r>
      <w:r>
        <w:rPr>
          <w:noProof/>
        </w:rPr>
        <w:instrText xml:space="preserve"> PAGEREF _Toc96517525 \h </w:instrText>
      </w:r>
      <w:r>
        <w:rPr>
          <w:noProof/>
        </w:rPr>
      </w:r>
      <w:r>
        <w:rPr>
          <w:noProof/>
        </w:rPr>
        <w:fldChar w:fldCharType="separate"/>
      </w:r>
      <w:r>
        <w:rPr>
          <w:noProof/>
        </w:rPr>
        <w:t>25</w:t>
      </w:r>
      <w:r>
        <w:rPr>
          <w:noProof/>
        </w:rPr>
        <w:fldChar w:fldCharType="end"/>
      </w:r>
    </w:p>
    <w:p w14:paraId="501FA441" w14:textId="0E2112F4" w:rsidR="00A731DA" w:rsidRDefault="00A731DA">
      <w:pPr>
        <w:pStyle w:val="TOC2"/>
        <w:rPr>
          <w:rFonts w:asciiTheme="minorHAnsi" w:eastAsiaTheme="minorEastAsia" w:hAnsiTheme="minorHAnsi" w:cstheme="minorBidi"/>
          <w:noProof/>
          <w:sz w:val="22"/>
          <w:szCs w:val="22"/>
        </w:rPr>
      </w:pPr>
      <w:r>
        <w:rPr>
          <w:noProof/>
        </w:rPr>
        <w:t>4.2.1 Frequency, Block Frequency, Cumulative Sums</w:t>
      </w:r>
      <w:r>
        <w:rPr>
          <w:noProof/>
        </w:rPr>
        <w:tab/>
      </w:r>
      <w:r>
        <w:rPr>
          <w:noProof/>
        </w:rPr>
        <w:fldChar w:fldCharType="begin"/>
      </w:r>
      <w:r>
        <w:rPr>
          <w:noProof/>
        </w:rPr>
        <w:instrText xml:space="preserve"> PAGEREF _Toc96517526 \h </w:instrText>
      </w:r>
      <w:r>
        <w:rPr>
          <w:noProof/>
        </w:rPr>
      </w:r>
      <w:r>
        <w:rPr>
          <w:noProof/>
        </w:rPr>
        <w:fldChar w:fldCharType="separate"/>
      </w:r>
      <w:r>
        <w:rPr>
          <w:noProof/>
        </w:rPr>
        <w:t>26</w:t>
      </w:r>
      <w:r>
        <w:rPr>
          <w:noProof/>
        </w:rPr>
        <w:fldChar w:fldCharType="end"/>
      </w:r>
    </w:p>
    <w:p w14:paraId="68ED28AE" w14:textId="73A536F5" w:rsidR="00A731DA" w:rsidRDefault="00A731DA">
      <w:pPr>
        <w:pStyle w:val="TOC2"/>
        <w:rPr>
          <w:rFonts w:asciiTheme="minorHAnsi" w:eastAsiaTheme="minorEastAsia" w:hAnsiTheme="minorHAnsi" w:cstheme="minorBidi"/>
          <w:noProof/>
          <w:sz w:val="22"/>
          <w:szCs w:val="22"/>
        </w:rPr>
      </w:pPr>
      <w:r>
        <w:rPr>
          <w:noProof/>
        </w:rPr>
        <w:t>4.2.2 Longest Runs of Ones</w:t>
      </w:r>
      <w:r>
        <w:rPr>
          <w:noProof/>
        </w:rPr>
        <w:tab/>
      </w:r>
      <w:r>
        <w:rPr>
          <w:noProof/>
        </w:rPr>
        <w:fldChar w:fldCharType="begin"/>
      </w:r>
      <w:r>
        <w:rPr>
          <w:noProof/>
        </w:rPr>
        <w:instrText xml:space="preserve"> PAGEREF _Toc96517527 \h </w:instrText>
      </w:r>
      <w:r>
        <w:rPr>
          <w:noProof/>
        </w:rPr>
      </w:r>
      <w:r>
        <w:rPr>
          <w:noProof/>
        </w:rPr>
        <w:fldChar w:fldCharType="separate"/>
      </w:r>
      <w:r>
        <w:rPr>
          <w:noProof/>
        </w:rPr>
        <w:t>26</w:t>
      </w:r>
      <w:r>
        <w:rPr>
          <w:noProof/>
        </w:rPr>
        <w:fldChar w:fldCharType="end"/>
      </w:r>
    </w:p>
    <w:p w14:paraId="6D3E7798" w14:textId="603B9FD7" w:rsidR="00A731DA" w:rsidRDefault="00A731DA">
      <w:pPr>
        <w:pStyle w:val="TOC2"/>
        <w:rPr>
          <w:rFonts w:asciiTheme="minorHAnsi" w:eastAsiaTheme="minorEastAsia" w:hAnsiTheme="minorHAnsi" w:cstheme="minorBidi"/>
          <w:noProof/>
          <w:sz w:val="22"/>
          <w:szCs w:val="22"/>
        </w:rPr>
      </w:pPr>
      <w:r>
        <w:rPr>
          <w:noProof/>
        </w:rPr>
        <w:t>4.2.3 Binary Matrix Rank</w:t>
      </w:r>
      <w:r>
        <w:rPr>
          <w:noProof/>
        </w:rPr>
        <w:tab/>
      </w:r>
      <w:r>
        <w:rPr>
          <w:noProof/>
        </w:rPr>
        <w:fldChar w:fldCharType="begin"/>
      </w:r>
      <w:r>
        <w:rPr>
          <w:noProof/>
        </w:rPr>
        <w:instrText xml:space="preserve"> PAGEREF _Toc96517528 \h </w:instrText>
      </w:r>
      <w:r>
        <w:rPr>
          <w:noProof/>
        </w:rPr>
      </w:r>
      <w:r>
        <w:rPr>
          <w:noProof/>
        </w:rPr>
        <w:fldChar w:fldCharType="separate"/>
      </w:r>
      <w:r>
        <w:rPr>
          <w:noProof/>
        </w:rPr>
        <w:t>26</w:t>
      </w:r>
      <w:r>
        <w:rPr>
          <w:noProof/>
        </w:rPr>
        <w:fldChar w:fldCharType="end"/>
      </w:r>
    </w:p>
    <w:p w14:paraId="107F0100" w14:textId="64B719B3" w:rsidR="00A731DA" w:rsidRDefault="00A731DA">
      <w:pPr>
        <w:pStyle w:val="TOC2"/>
        <w:rPr>
          <w:rFonts w:asciiTheme="minorHAnsi" w:eastAsiaTheme="minorEastAsia" w:hAnsiTheme="minorHAnsi" w:cstheme="minorBidi"/>
          <w:noProof/>
          <w:sz w:val="22"/>
          <w:szCs w:val="22"/>
        </w:rPr>
      </w:pPr>
      <w:r>
        <w:rPr>
          <w:noProof/>
        </w:rPr>
        <w:t>4.2.4 Discrete Fourier Transform</w:t>
      </w:r>
      <w:r>
        <w:rPr>
          <w:noProof/>
        </w:rPr>
        <w:tab/>
      </w:r>
      <w:r>
        <w:rPr>
          <w:noProof/>
        </w:rPr>
        <w:fldChar w:fldCharType="begin"/>
      </w:r>
      <w:r>
        <w:rPr>
          <w:noProof/>
        </w:rPr>
        <w:instrText xml:space="preserve"> PAGEREF _Toc96517529 \h </w:instrText>
      </w:r>
      <w:r>
        <w:rPr>
          <w:noProof/>
        </w:rPr>
      </w:r>
      <w:r>
        <w:rPr>
          <w:noProof/>
        </w:rPr>
        <w:fldChar w:fldCharType="separate"/>
      </w:r>
      <w:r>
        <w:rPr>
          <w:noProof/>
        </w:rPr>
        <w:t>27</w:t>
      </w:r>
      <w:r>
        <w:rPr>
          <w:noProof/>
        </w:rPr>
        <w:fldChar w:fldCharType="end"/>
      </w:r>
    </w:p>
    <w:p w14:paraId="73561D5C" w14:textId="2A713936" w:rsidR="00A731DA" w:rsidRDefault="00A731DA">
      <w:pPr>
        <w:pStyle w:val="TOC2"/>
        <w:rPr>
          <w:rFonts w:asciiTheme="minorHAnsi" w:eastAsiaTheme="minorEastAsia" w:hAnsiTheme="minorHAnsi" w:cstheme="minorBidi"/>
          <w:noProof/>
          <w:sz w:val="22"/>
          <w:szCs w:val="22"/>
        </w:rPr>
      </w:pPr>
      <w:r>
        <w:rPr>
          <w:noProof/>
        </w:rPr>
        <w:lastRenderedPageBreak/>
        <w:t>4.2.5 Non-overlapping Template Matching</w:t>
      </w:r>
      <w:r>
        <w:rPr>
          <w:noProof/>
        </w:rPr>
        <w:tab/>
      </w:r>
      <w:r>
        <w:rPr>
          <w:noProof/>
        </w:rPr>
        <w:fldChar w:fldCharType="begin"/>
      </w:r>
      <w:r>
        <w:rPr>
          <w:noProof/>
        </w:rPr>
        <w:instrText xml:space="preserve"> PAGEREF _Toc96517530 \h </w:instrText>
      </w:r>
      <w:r>
        <w:rPr>
          <w:noProof/>
        </w:rPr>
      </w:r>
      <w:r>
        <w:rPr>
          <w:noProof/>
        </w:rPr>
        <w:fldChar w:fldCharType="separate"/>
      </w:r>
      <w:r>
        <w:rPr>
          <w:noProof/>
        </w:rPr>
        <w:t>27</w:t>
      </w:r>
      <w:r>
        <w:rPr>
          <w:noProof/>
        </w:rPr>
        <w:fldChar w:fldCharType="end"/>
      </w:r>
    </w:p>
    <w:p w14:paraId="49B153BF" w14:textId="3D1C2DC3" w:rsidR="00A731DA" w:rsidRDefault="00A731DA">
      <w:pPr>
        <w:pStyle w:val="TOC2"/>
        <w:rPr>
          <w:rFonts w:asciiTheme="minorHAnsi" w:eastAsiaTheme="minorEastAsia" w:hAnsiTheme="minorHAnsi" w:cstheme="minorBidi"/>
          <w:noProof/>
          <w:sz w:val="22"/>
          <w:szCs w:val="22"/>
        </w:rPr>
      </w:pPr>
      <w:r>
        <w:rPr>
          <w:noProof/>
        </w:rPr>
        <w:t>4.2.6 Overlapping Template</w:t>
      </w:r>
      <w:r>
        <w:rPr>
          <w:noProof/>
        </w:rPr>
        <w:tab/>
      </w:r>
      <w:r>
        <w:rPr>
          <w:noProof/>
        </w:rPr>
        <w:fldChar w:fldCharType="begin"/>
      </w:r>
      <w:r>
        <w:rPr>
          <w:noProof/>
        </w:rPr>
        <w:instrText xml:space="preserve"> PAGEREF _Toc96517531 \h </w:instrText>
      </w:r>
      <w:r>
        <w:rPr>
          <w:noProof/>
        </w:rPr>
      </w:r>
      <w:r>
        <w:rPr>
          <w:noProof/>
        </w:rPr>
        <w:fldChar w:fldCharType="separate"/>
      </w:r>
      <w:r>
        <w:rPr>
          <w:noProof/>
        </w:rPr>
        <w:t>28</w:t>
      </w:r>
      <w:r>
        <w:rPr>
          <w:noProof/>
        </w:rPr>
        <w:fldChar w:fldCharType="end"/>
      </w:r>
    </w:p>
    <w:p w14:paraId="32E6B402" w14:textId="032A31A2" w:rsidR="00A731DA" w:rsidRDefault="00A731DA">
      <w:pPr>
        <w:pStyle w:val="TOC2"/>
        <w:rPr>
          <w:rFonts w:asciiTheme="minorHAnsi" w:eastAsiaTheme="minorEastAsia" w:hAnsiTheme="minorHAnsi" w:cstheme="minorBidi"/>
          <w:noProof/>
          <w:sz w:val="22"/>
          <w:szCs w:val="22"/>
        </w:rPr>
      </w:pPr>
      <w:r>
        <w:rPr>
          <w:noProof/>
        </w:rPr>
        <w:t>4.2.7 Maurer’s Universal Statistical</w:t>
      </w:r>
      <w:r>
        <w:rPr>
          <w:noProof/>
        </w:rPr>
        <w:tab/>
      </w:r>
      <w:r>
        <w:rPr>
          <w:noProof/>
        </w:rPr>
        <w:fldChar w:fldCharType="begin"/>
      </w:r>
      <w:r>
        <w:rPr>
          <w:noProof/>
        </w:rPr>
        <w:instrText xml:space="preserve"> PAGEREF _Toc96517532 \h </w:instrText>
      </w:r>
      <w:r>
        <w:rPr>
          <w:noProof/>
        </w:rPr>
      </w:r>
      <w:r>
        <w:rPr>
          <w:noProof/>
        </w:rPr>
        <w:fldChar w:fldCharType="separate"/>
      </w:r>
      <w:r>
        <w:rPr>
          <w:noProof/>
        </w:rPr>
        <w:t>28</w:t>
      </w:r>
      <w:r>
        <w:rPr>
          <w:noProof/>
        </w:rPr>
        <w:fldChar w:fldCharType="end"/>
      </w:r>
    </w:p>
    <w:p w14:paraId="57948099" w14:textId="0D60826F" w:rsidR="00A731DA" w:rsidRDefault="00A731DA">
      <w:pPr>
        <w:pStyle w:val="TOC2"/>
        <w:rPr>
          <w:rFonts w:asciiTheme="minorHAnsi" w:eastAsiaTheme="minorEastAsia" w:hAnsiTheme="minorHAnsi" w:cstheme="minorBidi"/>
          <w:noProof/>
          <w:sz w:val="22"/>
          <w:szCs w:val="22"/>
        </w:rPr>
      </w:pPr>
      <w:r>
        <w:rPr>
          <w:noProof/>
        </w:rPr>
        <w:t>4.2.8 Linear Complexity</w:t>
      </w:r>
      <w:r>
        <w:rPr>
          <w:noProof/>
        </w:rPr>
        <w:tab/>
      </w:r>
      <w:r>
        <w:rPr>
          <w:noProof/>
        </w:rPr>
        <w:fldChar w:fldCharType="begin"/>
      </w:r>
      <w:r>
        <w:rPr>
          <w:noProof/>
        </w:rPr>
        <w:instrText xml:space="preserve"> PAGEREF _Toc96517533 \h </w:instrText>
      </w:r>
      <w:r>
        <w:rPr>
          <w:noProof/>
        </w:rPr>
      </w:r>
      <w:r>
        <w:rPr>
          <w:noProof/>
        </w:rPr>
        <w:fldChar w:fldCharType="separate"/>
      </w:r>
      <w:r>
        <w:rPr>
          <w:noProof/>
        </w:rPr>
        <w:t>29</w:t>
      </w:r>
      <w:r>
        <w:rPr>
          <w:noProof/>
        </w:rPr>
        <w:fldChar w:fldCharType="end"/>
      </w:r>
    </w:p>
    <w:p w14:paraId="77165F8C" w14:textId="0828FF49" w:rsidR="00A731DA" w:rsidRDefault="00A731DA">
      <w:pPr>
        <w:pStyle w:val="TOC2"/>
        <w:rPr>
          <w:rFonts w:asciiTheme="minorHAnsi" w:eastAsiaTheme="minorEastAsia" w:hAnsiTheme="minorHAnsi" w:cstheme="minorBidi"/>
          <w:noProof/>
          <w:sz w:val="22"/>
          <w:szCs w:val="22"/>
        </w:rPr>
      </w:pPr>
      <w:r>
        <w:rPr>
          <w:noProof/>
        </w:rPr>
        <w:t>4.2.9 Serial</w:t>
      </w:r>
      <w:r>
        <w:rPr>
          <w:noProof/>
        </w:rPr>
        <w:tab/>
      </w:r>
      <w:r>
        <w:rPr>
          <w:noProof/>
        </w:rPr>
        <w:fldChar w:fldCharType="begin"/>
      </w:r>
      <w:r>
        <w:rPr>
          <w:noProof/>
        </w:rPr>
        <w:instrText xml:space="preserve"> PAGEREF _Toc96517534 \h </w:instrText>
      </w:r>
      <w:r>
        <w:rPr>
          <w:noProof/>
        </w:rPr>
      </w:r>
      <w:r>
        <w:rPr>
          <w:noProof/>
        </w:rPr>
        <w:fldChar w:fldCharType="separate"/>
      </w:r>
      <w:r>
        <w:rPr>
          <w:noProof/>
        </w:rPr>
        <w:t>29</w:t>
      </w:r>
      <w:r>
        <w:rPr>
          <w:noProof/>
        </w:rPr>
        <w:fldChar w:fldCharType="end"/>
      </w:r>
    </w:p>
    <w:p w14:paraId="305C6244" w14:textId="6855D895" w:rsidR="00A731DA" w:rsidRDefault="00A731DA">
      <w:pPr>
        <w:pStyle w:val="TOC2"/>
        <w:rPr>
          <w:rFonts w:asciiTheme="minorHAnsi" w:eastAsiaTheme="minorEastAsia" w:hAnsiTheme="minorHAnsi" w:cstheme="minorBidi"/>
          <w:noProof/>
          <w:sz w:val="22"/>
          <w:szCs w:val="22"/>
        </w:rPr>
      </w:pPr>
      <w:r>
        <w:rPr>
          <w:noProof/>
        </w:rPr>
        <w:t>4.2.10 Approximate Entropy</w:t>
      </w:r>
      <w:r>
        <w:rPr>
          <w:noProof/>
        </w:rPr>
        <w:tab/>
      </w:r>
      <w:r>
        <w:rPr>
          <w:noProof/>
        </w:rPr>
        <w:fldChar w:fldCharType="begin"/>
      </w:r>
      <w:r>
        <w:rPr>
          <w:noProof/>
        </w:rPr>
        <w:instrText xml:space="preserve"> PAGEREF _Toc96517535 \h </w:instrText>
      </w:r>
      <w:r>
        <w:rPr>
          <w:noProof/>
        </w:rPr>
      </w:r>
      <w:r>
        <w:rPr>
          <w:noProof/>
        </w:rPr>
        <w:fldChar w:fldCharType="separate"/>
      </w:r>
      <w:r>
        <w:rPr>
          <w:noProof/>
        </w:rPr>
        <w:t>29</w:t>
      </w:r>
      <w:r>
        <w:rPr>
          <w:noProof/>
        </w:rPr>
        <w:fldChar w:fldCharType="end"/>
      </w:r>
    </w:p>
    <w:p w14:paraId="63328D76" w14:textId="74D7DC0F" w:rsidR="00A731DA" w:rsidRDefault="00A731DA">
      <w:pPr>
        <w:pStyle w:val="TOC2"/>
        <w:rPr>
          <w:rFonts w:asciiTheme="minorHAnsi" w:eastAsiaTheme="minorEastAsia" w:hAnsiTheme="minorHAnsi" w:cstheme="minorBidi"/>
          <w:noProof/>
          <w:sz w:val="22"/>
          <w:szCs w:val="22"/>
        </w:rPr>
      </w:pPr>
      <w:r>
        <w:rPr>
          <w:noProof/>
        </w:rPr>
        <w:t>4.2.11 Cumulative Sums</w:t>
      </w:r>
      <w:r>
        <w:rPr>
          <w:noProof/>
        </w:rPr>
        <w:tab/>
      </w:r>
      <w:r>
        <w:rPr>
          <w:noProof/>
        </w:rPr>
        <w:fldChar w:fldCharType="begin"/>
      </w:r>
      <w:r>
        <w:rPr>
          <w:noProof/>
        </w:rPr>
        <w:instrText xml:space="preserve"> PAGEREF _Toc96517536 \h </w:instrText>
      </w:r>
      <w:r>
        <w:rPr>
          <w:noProof/>
        </w:rPr>
      </w:r>
      <w:r>
        <w:rPr>
          <w:noProof/>
        </w:rPr>
        <w:fldChar w:fldCharType="separate"/>
      </w:r>
      <w:r>
        <w:rPr>
          <w:noProof/>
        </w:rPr>
        <w:t>30</w:t>
      </w:r>
      <w:r>
        <w:rPr>
          <w:noProof/>
        </w:rPr>
        <w:fldChar w:fldCharType="end"/>
      </w:r>
    </w:p>
    <w:p w14:paraId="2569E201" w14:textId="34884613" w:rsidR="00A731DA" w:rsidRDefault="00A731DA">
      <w:pPr>
        <w:pStyle w:val="TOC2"/>
        <w:rPr>
          <w:rFonts w:asciiTheme="minorHAnsi" w:eastAsiaTheme="minorEastAsia" w:hAnsiTheme="minorHAnsi" w:cstheme="minorBidi"/>
          <w:noProof/>
          <w:sz w:val="22"/>
          <w:szCs w:val="22"/>
        </w:rPr>
      </w:pPr>
      <w:r>
        <w:rPr>
          <w:noProof/>
        </w:rPr>
        <w:t>4.2.12 Random Excursions and Random Excursions Variant</w:t>
      </w:r>
      <w:r>
        <w:rPr>
          <w:noProof/>
        </w:rPr>
        <w:tab/>
      </w:r>
      <w:r>
        <w:rPr>
          <w:noProof/>
        </w:rPr>
        <w:fldChar w:fldCharType="begin"/>
      </w:r>
      <w:r>
        <w:rPr>
          <w:noProof/>
        </w:rPr>
        <w:instrText xml:space="preserve"> PAGEREF _Toc96517537 \h </w:instrText>
      </w:r>
      <w:r>
        <w:rPr>
          <w:noProof/>
        </w:rPr>
      </w:r>
      <w:r>
        <w:rPr>
          <w:noProof/>
        </w:rPr>
        <w:fldChar w:fldCharType="separate"/>
      </w:r>
      <w:r>
        <w:rPr>
          <w:noProof/>
        </w:rPr>
        <w:t>30</w:t>
      </w:r>
      <w:r>
        <w:rPr>
          <w:noProof/>
        </w:rPr>
        <w:fldChar w:fldCharType="end"/>
      </w:r>
    </w:p>
    <w:p w14:paraId="6A0FF6AF" w14:textId="6F206C44" w:rsidR="00A731DA" w:rsidRDefault="00A731DA">
      <w:pPr>
        <w:pStyle w:val="TOC2"/>
        <w:rPr>
          <w:rFonts w:asciiTheme="minorHAnsi" w:eastAsiaTheme="minorEastAsia" w:hAnsiTheme="minorHAnsi" w:cstheme="minorBidi"/>
          <w:noProof/>
          <w:sz w:val="22"/>
          <w:szCs w:val="22"/>
        </w:rPr>
      </w:pPr>
      <w:r>
        <w:rPr>
          <w:noProof/>
        </w:rPr>
        <w:t>4.2.13 Overall Test Input Size Requirements</w:t>
      </w:r>
      <w:r>
        <w:rPr>
          <w:noProof/>
        </w:rPr>
        <w:tab/>
      </w:r>
      <w:r>
        <w:rPr>
          <w:noProof/>
        </w:rPr>
        <w:fldChar w:fldCharType="begin"/>
      </w:r>
      <w:r>
        <w:rPr>
          <w:noProof/>
        </w:rPr>
        <w:instrText xml:space="preserve"> PAGEREF _Toc96517538 \h </w:instrText>
      </w:r>
      <w:r>
        <w:rPr>
          <w:noProof/>
        </w:rPr>
      </w:r>
      <w:r>
        <w:rPr>
          <w:noProof/>
        </w:rPr>
        <w:fldChar w:fldCharType="separate"/>
      </w:r>
      <w:r>
        <w:rPr>
          <w:noProof/>
        </w:rPr>
        <w:t>30</w:t>
      </w:r>
      <w:r>
        <w:rPr>
          <w:noProof/>
        </w:rPr>
        <w:fldChar w:fldCharType="end"/>
      </w:r>
    </w:p>
    <w:p w14:paraId="01778BDE" w14:textId="1A7A95AF" w:rsidR="00A731DA" w:rsidRDefault="00A731DA">
      <w:pPr>
        <w:pStyle w:val="TOC2"/>
        <w:rPr>
          <w:rFonts w:asciiTheme="minorHAnsi" w:eastAsiaTheme="minorEastAsia" w:hAnsiTheme="minorHAnsi" w:cstheme="minorBidi"/>
          <w:noProof/>
          <w:sz w:val="22"/>
          <w:szCs w:val="22"/>
        </w:rPr>
      </w:pPr>
      <w:r>
        <w:rPr>
          <w:noProof/>
        </w:rPr>
        <w:t>4.3 Testing Parameter Calculations</w:t>
      </w:r>
      <w:r>
        <w:rPr>
          <w:noProof/>
        </w:rPr>
        <w:tab/>
      </w:r>
      <w:r>
        <w:rPr>
          <w:noProof/>
        </w:rPr>
        <w:fldChar w:fldCharType="begin"/>
      </w:r>
      <w:r>
        <w:rPr>
          <w:noProof/>
        </w:rPr>
        <w:instrText xml:space="preserve"> PAGEREF _Toc96517539 \h </w:instrText>
      </w:r>
      <w:r>
        <w:rPr>
          <w:noProof/>
        </w:rPr>
      </w:r>
      <w:r>
        <w:rPr>
          <w:noProof/>
        </w:rPr>
        <w:fldChar w:fldCharType="separate"/>
      </w:r>
      <w:r>
        <w:rPr>
          <w:noProof/>
        </w:rPr>
        <w:t>32</w:t>
      </w:r>
      <w:r>
        <w:rPr>
          <w:noProof/>
        </w:rPr>
        <w:fldChar w:fldCharType="end"/>
      </w:r>
    </w:p>
    <w:p w14:paraId="623D7387" w14:textId="5A5E2BAF" w:rsidR="00A731DA" w:rsidRDefault="00A731DA">
      <w:pPr>
        <w:pStyle w:val="TOC2"/>
        <w:rPr>
          <w:rFonts w:asciiTheme="minorHAnsi" w:eastAsiaTheme="minorEastAsia" w:hAnsiTheme="minorHAnsi" w:cstheme="minorBidi"/>
          <w:noProof/>
          <w:sz w:val="22"/>
          <w:szCs w:val="22"/>
        </w:rPr>
      </w:pPr>
      <w:r>
        <w:rPr>
          <w:noProof/>
        </w:rPr>
        <w:t>4.3.1 Frequency Within a Block</w:t>
      </w:r>
      <w:r>
        <w:rPr>
          <w:noProof/>
        </w:rPr>
        <w:tab/>
      </w:r>
      <w:r>
        <w:rPr>
          <w:noProof/>
        </w:rPr>
        <w:fldChar w:fldCharType="begin"/>
      </w:r>
      <w:r>
        <w:rPr>
          <w:noProof/>
        </w:rPr>
        <w:instrText xml:space="preserve"> PAGEREF _Toc96517540 \h </w:instrText>
      </w:r>
      <w:r>
        <w:rPr>
          <w:noProof/>
        </w:rPr>
      </w:r>
      <w:r>
        <w:rPr>
          <w:noProof/>
        </w:rPr>
        <w:fldChar w:fldCharType="separate"/>
      </w:r>
      <w:r>
        <w:rPr>
          <w:noProof/>
        </w:rPr>
        <w:t>32</w:t>
      </w:r>
      <w:r>
        <w:rPr>
          <w:noProof/>
        </w:rPr>
        <w:fldChar w:fldCharType="end"/>
      </w:r>
    </w:p>
    <w:p w14:paraId="6A85DE81" w14:textId="39662B08" w:rsidR="00A731DA" w:rsidRDefault="00A731DA">
      <w:pPr>
        <w:pStyle w:val="TOC2"/>
        <w:rPr>
          <w:rFonts w:asciiTheme="minorHAnsi" w:eastAsiaTheme="minorEastAsia" w:hAnsiTheme="minorHAnsi" w:cstheme="minorBidi"/>
          <w:noProof/>
          <w:sz w:val="22"/>
          <w:szCs w:val="22"/>
        </w:rPr>
      </w:pPr>
      <w:r>
        <w:rPr>
          <w:noProof/>
        </w:rPr>
        <w:t>4.3.2 The Non-overlapping Template Matching</w:t>
      </w:r>
      <w:r>
        <w:rPr>
          <w:noProof/>
        </w:rPr>
        <w:tab/>
      </w:r>
      <w:r>
        <w:rPr>
          <w:noProof/>
        </w:rPr>
        <w:fldChar w:fldCharType="begin"/>
      </w:r>
      <w:r>
        <w:rPr>
          <w:noProof/>
        </w:rPr>
        <w:instrText xml:space="preserve"> PAGEREF _Toc96517541 \h </w:instrText>
      </w:r>
      <w:r>
        <w:rPr>
          <w:noProof/>
        </w:rPr>
      </w:r>
      <w:r>
        <w:rPr>
          <w:noProof/>
        </w:rPr>
        <w:fldChar w:fldCharType="separate"/>
      </w:r>
      <w:r>
        <w:rPr>
          <w:noProof/>
        </w:rPr>
        <w:t>33</w:t>
      </w:r>
      <w:r>
        <w:rPr>
          <w:noProof/>
        </w:rPr>
        <w:fldChar w:fldCharType="end"/>
      </w:r>
    </w:p>
    <w:p w14:paraId="2CB5E5B6" w14:textId="28421E66" w:rsidR="00A731DA" w:rsidRDefault="00A731DA">
      <w:pPr>
        <w:pStyle w:val="TOC2"/>
        <w:rPr>
          <w:rFonts w:asciiTheme="minorHAnsi" w:eastAsiaTheme="minorEastAsia" w:hAnsiTheme="minorHAnsi" w:cstheme="minorBidi"/>
          <w:noProof/>
          <w:sz w:val="22"/>
          <w:szCs w:val="22"/>
        </w:rPr>
      </w:pPr>
      <w:r>
        <w:rPr>
          <w:noProof/>
        </w:rPr>
        <w:t>4.3.3 Serial</w:t>
      </w:r>
      <w:r>
        <w:rPr>
          <w:noProof/>
        </w:rPr>
        <w:tab/>
      </w:r>
      <w:r>
        <w:rPr>
          <w:noProof/>
        </w:rPr>
        <w:fldChar w:fldCharType="begin"/>
      </w:r>
      <w:r>
        <w:rPr>
          <w:noProof/>
        </w:rPr>
        <w:instrText xml:space="preserve"> PAGEREF _Toc96517542 \h </w:instrText>
      </w:r>
      <w:r>
        <w:rPr>
          <w:noProof/>
        </w:rPr>
      </w:r>
      <w:r>
        <w:rPr>
          <w:noProof/>
        </w:rPr>
        <w:fldChar w:fldCharType="separate"/>
      </w:r>
      <w:r>
        <w:rPr>
          <w:noProof/>
        </w:rPr>
        <w:t>33</w:t>
      </w:r>
      <w:r>
        <w:rPr>
          <w:noProof/>
        </w:rPr>
        <w:fldChar w:fldCharType="end"/>
      </w:r>
    </w:p>
    <w:p w14:paraId="593A51B4" w14:textId="46EDD06E" w:rsidR="00A731DA" w:rsidRDefault="00A731DA">
      <w:pPr>
        <w:pStyle w:val="TOC2"/>
        <w:rPr>
          <w:rFonts w:asciiTheme="minorHAnsi" w:eastAsiaTheme="minorEastAsia" w:hAnsiTheme="minorHAnsi" w:cstheme="minorBidi"/>
          <w:noProof/>
          <w:sz w:val="22"/>
          <w:szCs w:val="22"/>
        </w:rPr>
      </w:pPr>
      <w:r>
        <w:rPr>
          <w:noProof/>
        </w:rPr>
        <w:t>4.3.4 Approximate Entropy</w:t>
      </w:r>
      <w:r>
        <w:rPr>
          <w:noProof/>
        </w:rPr>
        <w:tab/>
      </w:r>
      <w:r>
        <w:rPr>
          <w:noProof/>
        </w:rPr>
        <w:fldChar w:fldCharType="begin"/>
      </w:r>
      <w:r>
        <w:rPr>
          <w:noProof/>
        </w:rPr>
        <w:instrText xml:space="preserve"> PAGEREF _Toc96517543 \h </w:instrText>
      </w:r>
      <w:r>
        <w:rPr>
          <w:noProof/>
        </w:rPr>
      </w:r>
      <w:r>
        <w:rPr>
          <w:noProof/>
        </w:rPr>
        <w:fldChar w:fldCharType="separate"/>
      </w:r>
      <w:r>
        <w:rPr>
          <w:noProof/>
        </w:rPr>
        <w:t>34</w:t>
      </w:r>
      <w:r>
        <w:rPr>
          <w:noProof/>
        </w:rPr>
        <w:fldChar w:fldCharType="end"/>
      </w:r>
    </w:p>
    <w:p w14:paraId="2D5D5762" w14:textId="35017466" w:rsidR="00A731DA" w:rsidRDefault="00A731DA">
      <w:pPr>
        <w:pStyle w:val="TOC2"/>
        <w:rPr>
          <w:rFonts w:asciiTheme="minorHAnsi" w:eastAsiaTheme="minorEastAsia" w:hAnsiTheme="minorHAnsi" w:cstheme="minorBidi"/>
          <w:noProof/>
          <w:sz w:val="22"/>
          <w:szCs w:val="22"/>
        </w:rPr>
      </w:pPr>
      <w:r>
        <w:rPr>
          <w:noProof/>
        </w:rPr>
        <w:t>4.3.5 Overall Testing Parameters</w:t>
      </w:r>
      <w:r>
        <w:rPr>
          <w:noProof/>
        </w:rPr>
        <w:tab/>
      </w:r>
      <w:r>
        <w:rPr>
          <w:noProof/>
        </w:rPr>
        <w:fldChar w:fldCharType="begin"/>
      </w:r>
      <w:r>
        <w:rPr>
          <w:noProof/>
        </w:rPr>
        <w:instrText xml:space="preserve"> PAGEREF _Toc96517544 \h </w:instrText>
      </w:r>
      <w:r>
        <w:rPr>
          <w:noProof/>
        </w:rPr>
      </w:r>
      <w:r>
        <w:rPr>
          <w:noProof/>
        </w:rPr>
        <w:fldChar w:fldCharType="separate"/>
      </w:r>
      <w:r>
        <w:rPr>
          <w:noProof/>
        </w:rPr>
        <w:t>34</w:t>
      </w:r>
      <w:r>
        <w:rPr>
          <w:noProof/>
        </w:rPr>
        <w:fldChar w:fldCharType="end"/>
      </w:r>
    </w:p>
    <w:p w14:paraId="70EE2124" w14:textId="5240056D" w:rsidR="00A731DA" w:rsidRDefault="00A731DA">
      <w:pPr>
        <w:pStyle w:val="TOC2"/>
        <w:rPr>
          <w:rFonts w:asciiTheme="minorHAnsi" w:eastAsiaTheme="minorEastAsia" w:hAnsiTheme="minorHAnsi" w:cstheme="minorBidi"/>
          <w:noProof/>
          <w:sz w:val="22"/>
          <w:szCs w:val="22"/>
        </w:rPr>
      </w:pPr>
      <w:r>
        <w:rPr>
          <w:noProof/>
        </w:rPr>
        <w:t>4.4 Testing Environment</w:t>
      </w:r>
      <w:r>
        <w:rPr>
          <w:noProof/>
        </w:rPr>
        <w:tab/>
      </w:r>
      <w:r>
        <w:rPr>
          <w:noProof/>
        </w:rPr>
        <w:fldChar w:fldCharType="begin"/>
      </w:r>
      <w:r>
        <w:rPr>
          <w:noProof/>
        </w:rPr>
        <w:instrText xml:space="preserve"> PAGEREF _Toc96517545 \h </w:instrText>
      </w:r>
      <w:r>
        <w:rPr>
          <w:noProof/>
        </w:rPr>
      </w:r>
      <w:r>
        <w:rPr>
          <w:noProof/>
        </w:rPr>
        <w:fldChar w:fldCharType="separate"/>
      </w:r>
      <w:r>
        <w:rPr>
          <w:noProof/>
        </w:rPr>
        <w:t>35</w:t>
      </w:r>
      <w:r>
        <w:rPr>
          <w:noProof/>
        </w:rPr>
        <w:fldChar w:fldCharType="end"/>
      </w:r>
    </w:p>
    <w:p w14:paraId="7A7A5A69" w14:textId="21734C9B" w:rsidR="00A731DA" w:rsidRDefault="00A731DA">
      <w:pPr>
        <w:pStyle w:val="TOC1"/>
        <w:rPr>
          <w:rFonts w:asciiTheme="minorHAnsi" w:eastAsiaTheme="minorEastAsia" w:hAnsiTheme="minorHAnsi" w:cstheme="minorBidi"/>
          <w:noProof/>
          <w:sz w:val="22"/>
          <w:szCs w:val="22"/>
        </w:rPr>
      </w:pPr>
      <w:r>
        <w:rPr>
          <w:noProof/>
        </w:rPr>
        <w:t>Chapter V. Results</w:t>
      </w:r>
      <w:r>
        <w:rPr>
          <w:noProof/>
        </w:rPr>
        <w:tab/>
      </w:r>
      <w:r>
        <w:rPr>
          <w:noProof/>
        </w:rPr>
        <w:fldChar w:fldCharType="begin"/>
      </w:r>
      <w:r>
        <w:rPr>
          <w:noProof/>
        </w:rPr>
        <w:instrText xml:space="preserve"> PAGEREF _Toc96517546 \h </w:instrText>
      </w:r>
      <w:r>
        <w:rPr>
          <w:noProof/>
        </w:rPr>
      </w:r>
      <w:r>
        <w:rPr>
          <w:noProof/>
        </w:rPr>
        <w:fldChar w:fldCharType="separate"/>
      </w:r>
      <w:r>
        <w:rPr>
          <w:noProof/>
        </w:rPr>
        <w:t>37</w:t>
      </w:r>
      <w:r>
        <w:rPr>
          <w:noProof/>
        </w:rPr>
        <w:fldChar w:fldCharType="end"/>
      </w:r>
    </w:p>
    <w:p w14:paraId="42EB638F" w14:textId="30B70A8E" w:rsidR="00A731DA" w:rsidRDefault="00A731DA">
      <w:pPr>
        <w:pStyle w:val="TOC2"/>
        <w:rPr>
          <w:rFonts w:asciiTheme="minorHAnsi" w:eastAsiaTheme="minorEastAsia" w:hAnsiTheme="minorHAnsi" w:cstheme="minorBidi"/>
          <w:noProof/>
          <w:sz w:val="22"/>
          <w:szCs w:val="22"/>
        </w:rPr>
      </w:pPr>
      <w:r>
        <w:rPr>
          <w:noProof/>
        </w:rPr>
        <w:t>5.1 Testing on IBMQ Manila</w:t>
      </w:r>
      <w:r>
        <w:rPr>
          <w:noProof/>
        </w:rPr>
        <w:tab/>
      </w:r>
      <w:r>
        <w:rPr>
          <w:noProof/>
        </w:rPr>
        <w:fldChar w:fldCharType="begin"/>
      </w:r>
      <w:r>
        <w:rPr>
          <w:noProof/>
        </w:rPr>
        <w:instrText xml:space="preserve"> PAGEREF _Toc96517547 \h </w:instrText>
      </w:r>
      <w:r>
        <w:rPr>
          <w:noProof/>
        </w:rPr>
      </w:r>
      <w:r>
        <w:rPr>
          <w:noProof/>
        </w:rPr>
        <w:fldChar w:fldCharType="separate"/>
      </w:r>
      <w:r>
        <w:rPr>
          <w:noProof/>
        </w:rPr>
        <w:t>37</w:t>
      </w:r>
      <w:r>
        <w:rPr>
          <w:noProof/>
        </w:rPr>
        <w:fldChar w:fldCharType="end"/>
      </w:r>
    </w:p>
    <w:p w14:paraId="5B5730B3" w14:textId="5A3622DA" w:rsidR="00A731DA" w:rsidRDefault="00A731DA">
      <w:pPr>
        <w:pStyle w:val="TOC2"/>
        <w:rPr>
          <w:rFonts w:asciiTheme="minorHAnsi" w:eastAsiaTheme="minorEastAsia" w:hAnsiTheme="minorHAnsi" w:cstheme="minorBidi"/>
          <w:noProof/>
          <w:sz w:val="22"/>
          <w:szCs w:val="22"/>
        </w:rPr>
      </w:pPr>
      <w:r>
        <w:rPr>
          <w:noProof/>
        </w:rPr>
        <w:t>5.1.1 Generating Random Numbers</w:t>
      </w:r>
      <w:r>
        <w:rPr>
          <w:noProof/>
        </w:rPr>
        <w:tab/>
      </w:r>
      <w:r>
        <w:rPr>
          <w:noProof/>
        </w:rPr>
        <w:fldChar w:fldCharType="begin"/>
      </w:r>
      <w:r>
        <w:rPr>
          <w:noProof/>
        </w:rPr>
        <w:instrText xml:space="preserve"> PAGEREF _Toc96517548 \h </w:instrText>
      </w:r>
      <w:r>
        <w:rPr>
          <w:noProof/>
        </w:rPr>
      </w:r>
      <w:r>
        <w:rPr>
          <w:noProof/>
        </w:rPr>
        <w:fldChar w:fldCharType="separate"/>
      </w:r>
      <w:r>
        <w:rPr>
          <w:noProof/>
        </w:rPr>
        <w:t>37</w:t>
      </w:r>
      <w:r>
        <w:rPr>
          <w:noProof/>
        </w:rPr>
        <w:fldChar w:fldCharType="end"/>
      </w:r>
    </w:p>
    <w:p w14:paraId="3AF4355E" w14:textId="777247CC" w:rsidR="00A731DA" w:rsidRDefault="00A731DA">
      <w:pPr>
        <w:pStyle w:val="TOC2"/>
        <w:rPr>
          <w:rFonts w:asciiTheme="minorHAnsi" w:eastAsiaTheme="minorEastAsia" w:hAnsiTheme="minorHAnsi" w:cstheme="minorBidi"/>
          <w:noProof/>
          <w:sz w:val="22"/>
          <w:szCs w:val="22"/>
        </w:rPr>
      </w:pPr>
      <w:r>
        <w:rPr>
          <w:noProof/>
        </w:rPr>
        <w:t>5.1.2 Manila Results</w:t>
      </w:r>
      <w:r>
        <w:rPr>
          <w:noProof/>
        </w:rPr>
        <w:tab/>
      </w:r>
      <w:r>
        <w:rPr>
          <w:noProof/>
        </w:rPr>
        <w:fldChar w:fldCharType="begin"/>
      </w:r>
      <w:r>
        <w:rPr>
          <w:noProof/>
        </w:rPr>
        <w:instrText xml:space="preserve"> PAGEREF _Toc96517549 \h </w:instrText>
      </w:r>
      <w:r>
        <w:rPr>
          <w:noProof/>
        </w:rPr>
      </w:r>
      <w:r>
        <w:rPr>
          <w:noProof/>
        </w:rPr>
        <w:fldChar w:fldCharType="separate"/>
      </w:r>
      <w:r>
        <w:rPr>
          <w:noProof/>
        </w:rPr>
        <w:t>41</w:t>
      </w:r>
      <w:r>
        <w:rPr>
          <w:noProof/>
        </w:rPr>
        <w:fldChar w:fldCharType="end"/>
      </w:r>
    </w:p>
    <w:p w14:paraId="45B03808" w14:textId="4F727ADF" w:rsidR="00A731DA" w:rsidRDefault="00A731DA">
      <w:pPr>
        <w:pStyle w:val="TOC2"/>
        <w:rPr>
          <w:rFonts w:asciiTheme="minorHAnsi" w:eastAsiaTheme="minorEastAsia" w:hAnsiTheme="minorHAnsi" w:cstheme="minorBidi"/>
          <w:noProof/>
          <w:sz w:val="22"/>
          <w:szCs w:val="22"/>
        </w:rPr>
      </w:pPr>
      <w:r>
        <w:rPr>
          <w:noProof/>
        </w:rPr>
        <w:t>5.1.3 Frequency</w:t>
      </w:r>
      <w:r>
        <w:rPr>
          <w:noProof/>
        </w:rPr>
        <w:tab/>
      </w:r>
      <w:r>
        <w:rPr>
          <w:noProof/>
        </w:rPr>
        <w:fldChar w:fldCharType="begin"/>
      </w:r>
      <w:r>
        <w:rPr>
          <w:noProof/>
        </w:rPr>
        <w:instrText xml:space="preserve"> PAGEREF _Toc96517550 \h </w:instrText>
      </w:r>
      <w:r>
        <w:rPr>
          <w:noProof/>
        </w:rPr>
      </w:r>
      <w:r>
        <w:rPr>
          <w:noProof/>
        </w:rPr>
        <w:fldChar w:fldCharType="separate"/>
      </w:r>
      <w:r>
        <w:rPr>
          <w:noProof/>
        </w:rPr>
        <w:t>42</w:t>
      </w:r>
      <w:r>
        <w:rPr>
          <w:noProof/>
        </w:rPr>
        <w:fldChar w:fldCharType="end"/>
      </w:r>
    </w:p>
    <w:p w14:paraId="14625F6E" w14:textId="576C862B" w:rsidR="00A731DA" w:rsidRDefault="00A731DA">
      <w:pPr>
        <w:pStyle w:val="TOC2"/>
        <w:rPr>
          <w:rFonts w:asciiTheme="minorHAnsi" w:eastAsiaTheme="minorEastAsia" w:hAnsiTheme="minorHAnsi" w:cstheme="minorBidi"/>
          <w:noProof/>
          <w:sz w:val="22"/>
          <w:szCs w:val="22"/>
        </w:rPr>
      </w:pPr>
      <w:r>
        <w:rPr>
          <w:noProof/>
        </w:rPr>
        <w:t>5.1.4 Block Frequency</w:t>
      </w:r>
      <w:r>
        <w:rPr>
          <w:noProof/>
        </w:rPr>
        <w:tab/>
      </w:r>
      <w:r>
        <w:rPr>
          <w:noProof/>
        </w:rPr>
        <w:fldChar w:fldCharType="begin"/>
      </w:r>
      <w:r>
        <w:rPr>
          <w:noProof/>
        </w:rPr>
        <w:instrText xml:space="preserve"> PAGEREF _Toc96517551 \h </w:instrText>
      </w:r>
      <w:r>
        <w:rPr>
          <w:noProof/>
        </w:rPr>
      </w:r>
      <w:r>
        <w:rPr>
          <w:noProof/>
        </w:rPr>
        <w:fldChar w:fldCharType="separate"/>
      </w:r>
      <w:r>
        <w:rPr>
          <w:noProof/>
        </w:rPr>
        <w:t>43</w:t>
      </w:r>
      <w:r>
        <w:rPr>
          <w:noProof/>
        </w:rPr>
        <w:fldChar w:fldCharType="end"/>
      </w:r>
    </w:p>
    <w:p w14:paraId="1CF3AE3E" w14:textId="4203419D" w:rsidR="00A731DA" w:rsidRDefault="00A731DA">
      <w:pPr>
        <w:pStyle w:val="TOC2"/>
        <w:rPr>
          <w:rFonts w:asciiTheme="minorHAnsi" w:eastAsiaTheme="minorEastAsia" w:hAnsiTheme="minorHAnsi" w:cstheme="minorBidi"/>
          <w:noProof/>
          <w:sz w:val="22"/>
          <w:szCs w:val="22"/>
        </w:rPr>
      </w:pPr>
      <w:r>
        <w:rPr>
          <w:noProof/>
        </w:rPr>
        <w:t>5.1.5 Cumulative Sums</w:t>
      </w:r>
      <w:r>
        <w:rPr>
          <w:noProof/>
        </w:rPr>
        <w:tab/>
      </w:r>
      <w:r>
        <w:rPr>
          <w:noProof/>
        </w:rPr>
        <w:fldChar w:fldCharType="begin"/>
      </w:r>
      <w:r>
        <w:rPr>
          <w:noProof/>
        </w:rPr>
        <w:instrText xml:space="preserve"> PAGEREF _Toc96517552 \h </w:instrText>
      </w:r>
      <w:r>
        <w:rPr>
          <w:noProof/>
        </w:rPr>
      </w:r>
      <w:r>
        <w:rPr>
          <w:noProof/>
        </w:rPr>
        <w:fldChar w:fldCharType="separate"/>
      </w:r>
      <w:r>
        <w:rPr>
          <w:noProof/>
        </w:rPr>
        <w:t>44</w:t>
      </w:r>
      <w:r>
        <w:rPr>
          <w:noProof/>
        </w:rPr>
        <w:fldChar w:fldCharType="end"/>
      </w:r>
    </w:p>
    <w:p w14:paraId="4B704B9A" w14:textId="3D35399C" w:rsidR="00A731DA" w:rsidRDefault="00A731DA">
      <w:pPr>
        <w:pStyle w:val="TOC2"/>
        <w:rPr>
          <w:rFonts w:asciiTheme="minorHAnsi" w:eastAsiaTheme="minorEastAsia" w:hAnsiTheme="minorHAnsi" w:cstheme="minorBidi"/>
          <w:noProof/>
          <w:sz w:val="22"/>
          <w:szCs w:val="22"/>
        </w:rPr>
      </w:pPr>
      <w:r>
        <w:rPr>
          <w:noProof/>
        </w:rPr>
        <w:lastRenderedPageBreak/>
        <w:t>5.1.6 Runs</w:t>
      </w:r>
      <w:r>
        <w:rPr>
          <w:noProof/>
        </w:rPr>
        <w:tab/>
      </w:r>
      <w:r>
        <w:rPr>
          <w:noProof/>
        </w:rPr>
        <w:fldChar w:fldCharType="begin"/>
      </w:r>
      <w:r>
        <w:rPr>
          <w:noProof/>
        </w:rPr>
        <w:instrText xml:space="preserve"> PAGEREF _Toc96517553 \h </w:instrText>
      </w:r>
      <w:r>
        <w:rPr>
          <w:noProof/>
        </w:rPr>
      </w:r>
      <w:r>
        <w:rPr>
          <w:noProof/>
        </w:rPr>
        <w:fldChar w:fldCharType="separate"/>
      </w:r>
      <w:r>
        <w:rPr>
          <w:noProof/>
        </w:rPr>
        <w:t>45</w:t>
      </w:r>
      <w:r>
        <w:rPr>
          <w:noProof/>
        </w:rPr>
        <w:fldChar w:fldCharType="end"/>
      </w:r>
    </w:p>
    <w:p w14:paraId="2E112CF0" w14:textId="7AC50BF8" w:rsidR="00A731DA" w:rsidRDefault="00A731DA">
      <w:pPr>
        <w:pStyle w:val="TOC2"/>
        <w:rPr>
          <w:rFonts w:asciiTheme="minorHAnsi" w:eastAsiaTheme="minorEastAsia" w:hAnsiTheme="minorHAnsi" w:cstheme="minorBidi"/>
          <w:noProof/>
          <w:sz w:val="22"/>
          <w:szCs w:val="22"/>
        </w:rPr>
      </w:pPr>
      <w:r>
        <w:rPr>
          <w:noProof/>
        </w:rPr>
        <w:t>5.1.7 Longest Runs</w:t>
      </w:r>
      <w:r>
        <w:rPr>
          <w:noProof/>
        </w:rPr>
        <w:tab/>
      </w:r>
      <w:r>
        <w:rPr>
          <w:noProof/>
        </w:rPr>
        <w:fldChar w:fldCharType="begin"/>
      </w:r>
      <w:r>
        <w:rPr>
          <w:noProof/>
        </w:rPr>
        <w:instrText xml:space="preserve"> PAGEREF _Toc96517554 \h </w:instrText>
      </w:r>
      <w:r>
        <w:rPr>
          <w:noProof/>
        </w:rPr>
      </w:r>
      <w:r>
        <w:rPr>
          <w:noProof/>
        </w:rPr>
        <w:fldChar w:fldCharType="separate"/>
      </w:r>
      <w:r>
        <w:rPr>
          <w:noProof/>
        </w:rPr>
        <w:t>46</w:t>
      </w:r>
      <w:r>
        <w:rPr>
          <w:noProof/>
        </w:rPr>
        <w:fldChar w:fldCharType="end"/>
      </w:r>
    </w:p>
    <w:p w14:paraId="63F5AC6E" w14:textId="168C2BD0" w:rsidR="00A731DA" w:rsidRDefault="00A731DA">
      <w:pPr>
        <w:pStyle w:val="TOC2"/>
        <w:rPr>
          <w:rFonts w:asciiTheme="minorHAnsi" w:eastAsiaTheme="minorEastAsia" w:hAnsiTheme="minorHAnsi" w:cstheme="minorBidi"/>
          <w:noProof/>
          <w:sz w:val="22"/>
          <w:szCs w:val="22"/>
        </w:rPr>
      </w:pPr>
      <w:r>
        <w:rPr>
          <w:noProof/>
        </w:rPr>
        <w:t>5.1.8 Discrete Fourier Transform</w:t>
      </w:r>
      <w:r>
        <w:rPr>
          <w:noProof/>
        </w:rPr>
        <w:tab/>
      </w:r>
      <w:r>
        <w:rPr>
          <w:noProof/>
        </w:rPr>
        <w:fldChar w:fldCharType="begin"/>
      </w:r>
      <w:r>
        <w:rPr>
          <w:noProof/>
        </w:rPr>
        <w:instrText xml:space="preserve"> PAGEREF _Toc96517555 \h </w:instrText>
      </w:r>
      <w:r>
        <w:rPr>
          <w:noProof/>
        </w:rPr>
      </w:r>
      <w:r>
        <w:rPr>
          <w:noProof/>
        </w:rPr>
        <w:fldChar w:fldCharType="separate"/>
      </w:r>
      <w:r>
        <w:rPr>
          <w:noProof/>
        </w:rPr>
        <w:t>47</w:t>
      </w:r>
      <w:r>
        <w:rPr>
          <w:noProof/>
        </w:rPr>
        <w:fldChar w:fldCharType="end"/>
      </w:r>
    </w:p>
    <w:p w14:paraId="62E4EF78" w14:textId="100D386E" w:rsidR="00A731DA" w:rsidRDefault="00A731DA">
      <w:pPr>
        <w:pStyle w:val="TOC2"/>
        <w:rPr>
          <w:rFonts w:asciiTheme="minorHAnsi" w:eastAsiaTheme="minorEastAsia" w:hAnsiTheme="minorHAnsi" w:cstheme="minorBidi"/>
          <w:noProof/>
          <w:sz w:val="22"/>
          <w:szCs w:val="22"/>
        </w:rPr>
      </w:pPr>
      <w:r>
        <w:rPr>
          <w:noProof/>
        </w:rPr>
        <w:t>5.1.9 Non-Overlapping Template</w:t>
      </w:r>
      <w:r>
        <w:rPr>
          <w:noProof/>
        </w:rPr>
        <w:tab/>
      </w:r>
      <w:r>
        <w:rPr>
          <w:noProof/>
        </w:rPr>
        <w:fldChar w:fldCharType="begin"/>
      </w:r>
      <w:r>
        <w:rPr>
          <w:noProof/>
        </w:rPr>
        <w:instrText xml:space="preserve"> PAGEREF _Toc96517556 \h </w:instrText>
      </w:r>
      <w:r>
        <w:rPr>
          <w:noProof/>
        </w:rPr>
      </w:r>
      <w:r>
        <w:rPr>
          <w:noProof/>
        </w:rPr>
        <w:fldChar w:fldCharType="separate"/>
      </w:r>
      <w:r>
        <w:rPr>
          <w:noProof/>
        </w:rPr>
        <w:t>48</w:t>
      </w:r>
      <w:r>
        <w:rPr>
          <w:noProof/>
        </w:rPr>
        <w:fldChar w:fldCharType="end"/>
      </w:r>
    </w:p>
    <w:p w14:paraId="03C3C3EF" w14:textId="31CFC134" w:rsidR="00A731DA" w:rsidRDefault="00A731DA">
      <w:pPr>
        <w:pStyle w:val="TOC2"/>
        <w:rPr>
          <w:rFonts w:asciiTheme="minorHAnsi" w:eastAsiaTheme="minorEastAsia" w:hAnsiTheme="minorHAnsi" w:cstheme="minorBidi"/>
          <w:noProof/>
          <w:sz w:val="22"/>
          <w:szCs w:val="22"/>
        </w:rPr>
      </w:pPr>
      <w:r>
        <w:rPr>
          <w:noProof/>
        </w:rPr>
        <w:t>5.1.10 Approximate Entropy</w:t>
      </w:r>
      <w:r>
        <w:rPr>
          <w:noProof/>
        </w:rPr>
        <w:tab/>
      </w:r>
      <w:r>
        <w:rPr>
          <w:noProof/>
        </w:rPr>
        <w:fldChar w:fldCharType="begin"/>
      </w:r>
      <w:r>
        <w:rPr>
          <w:noProof/>
        </w:rPr>
        <w:instrText xml:space="preserve"> PAGEREF _Toc96517557 \h </w:instrText>
      </w:r>
      <w:r>
        <w:rPr>
          <w:noProof/>
        </w:rPr>
      </w:r>
      <w:r>
        <w:rPr>
          <w:noProof/>
        </w:rPr>
        <w:fldChar w:fldCharType="separate"/>
      </w:r>
      <w:r>
        <w:rPr>
          <w:noProof/>
        </w:rPr>
        <w:t>49</w:t>
      </w:r>
      <w:r>
        <w:rPr>
          <w:noProof/>
        </w:rPr>
        <w:fldChar w:fldCharType="end"/>
      </w:r>
    </w:p>
    <w:p w14:paraId="08406C8A" w14:textId="134C5160" w:rsidR="00A731DA" w:rsidRDefault="00A731DA">
      <w:pPr>
        <w:pStyle w:val="TOC2"/>
        <w:rPr>
          <w:rFonts w:asciiTheme="minorHAnsi" w:eastAsiaTheme="minorEastAsia" w:hAnsiTheme="minorHAnsi" w:cstheme="minorBidi"/>
          <w:noProof/>
          <w:sz w:val="22"/>
          <w:szCs w:val="22"/>
        </w:rPr>
      </w:pPr>
      <w:r>
        <w:rPr>
          <w:noProof/>
        </w:rPr>
        <w:t>5.1.11 Serial</w:t>
      </w:r>
      <w:r>
        <w:rPr>
          <w:noProof/>
        </w:rPr>
        <w:tab/>
      </w:r>
      <w:r>
        <w:rPr>
          <w:noProof/>
        </w:rPr>
        <w:fldChar w:fldCharType="begin"/>
      </w:r>
      <w:r>
        <w:rPr>
          <w:noProof/>
        </w:rPr>
        <w:instrText xml:space="preserve"> PAGEREF _Toc96517558 \h </w:instrText>
      </w:r>
      <w:r>
        <w:rPr>
          <w:noProof/>
        </w:rPr>
      </w:r>
      <w:r>
        <w:rPr>
          <w:noProof/>
        </w:rPr>
        <w:fldChar w:fldCharType="separate"/>
      </w:r>
      <w:r>
        <w:rPr>
          <w:noProof/>
        </w:rPr>
        <w:t>50</w:t>
      </w:r>
      <w:r>
        <w:rPr>
          <w:noProof/>
        </w:rPr>
        <w:fldChar w:fldCharType="end"/>
      </w:r>
    </w:p>
    <w:p w14:paraId="2A908CE7" w14:textId="4CE38DD5" w:rsidR="00A731DA" w:rsidRDefault="00A731DA">
      <w:pPr>
        <w:pStyle w:val="TOC2"/>
        <w:rPr>
          <w:rFonts w:asciiTheme="minorHAnsi" w:eastAsiaTheme="minorEastAsia" w:hAnsiTheme="minorHAnsi" w:cstheme="minorBidi"/>
          <w:noProof/>
          <w:sz w:val="22"/>
          <w:szCs w:val="22"/>
        </w:rPr>
      </w:pPr>
      <w:r>
        <w:rPr>
          <w:noProof/>
        </w:rPr>
        <w:t>5.2 Testing on IBMQ Manila</w:t>
      </w:r>
      <w:r>
        <w:rPr>
          <w:noProof/>
        </w:rPr>
        <w:tab/>
      </w:r>
      <w:r>
        <w:rPr>
          <w:noProof/>
        </w:rPr>
        <w:fldChar w:fldCharType="begin"/>
      </w:r>
      <w:r>
        <w:rPr>
          <w:noProof/>
        </w:rPr>
        <w:instrText xml:space="preserve"> PAGEREF _Toc96517559 \h </w:instrText>
      </w:r>
      <w:r>
        <w:rPr>
          <w:noProof/>
        </w:rPr>
      </w:r>
      <w:r>
        <w:rPr>
          <w:noProof/>
        </w:rPr>
        <w:fldChar w:fldCharType="separate"/>
      </w:r>
      <w:r>
        <w:rPr>
          <w:noProof/>
        </w:rPr>
        <w:t>51</w:t>
      </w:r>
      <w:r>
        <w:rPr>
          <w:noProof/>
        </w:rPr>
        <w:fldChar w:fldCharType="end"/>
      </w:r>
    </w:p>
    <w:p w14:paraId="067A3830" w14:textId="69F89618" w:rsidR="00A731DA" w:rsidRDefault="00A731DA">
      <w:pPr>
        <w:pStyle w:val="TOC2"/>
        <w:rPr>
          <w:rFonts w:asciiTheme="minorHAnsi" w:eastAsiaTheme="minorEastAsia" w:hAnsiTheme="minorHAnsi" w:cstheme="minorBidi"/>
          <w:noProof/>
          <w:sz w:val="22"/>
          <w:szCs w:val="22"/>
        </w:rPr>
      </w:pPr>
      <w:r>
        <w:rPr>
          <w:noProof/>
        </w:rPr>
        <w:t>5.2.1 Generating Random Numbers</w:t>
      </w:r>
      <w:r>
        <w:rPr>
          <w:noProof/>
        </w:rPr>
        <w:tab/>
      </w:r>
      <w:r>
        <w:rPr>
          <w:noProof/>
        </w:rPr>
        <w:fldChar w:fldCharType="begin"/>
      </w:r>
      <w:r>
        <w:rPr>
          <w:noProof/>
        </w:rPr>
        <w:instrText xml:space="preserve"> PAGEREF _Toc96517560 \h </w:instrText>
      </w:r>
      <w:r>
        <w:rPr>
          <w:noProof/>
        </w:rPr>
      </w:r>
      <w:r>
        <w:rPr>
          <w:noProof/>
        </w:rPr>
        <w:fldChar w:fldCharType="separate"/>
      </w:r>
      <w:r>
        <w:rPr>
          <w:noProof/>
        </w:rPr>
        <w:t>51</w:t>
      </w:r>
      <w:r>
        <w:rPr>
          <w:noProof/>
        </w:rPr>
        <w:fldChar w:fldCharType="end"/>
      </w:r>
    </w:p>
    <w:p w14:paraId="19CA3ABE" w14:textId="7071575D" w:rsidR="00A731DA" w:rsidRDefault="00A731DA">
      <w:pPr>
        <w:pStyle w:val="TOC2"/>
        <w:rPr>
          <w:rFonts w:asciiTheme="minorHAnsi" w:eastAsiaTheme="minorEastAsia" w:hAnsiTheme="minorHAnsi" w:cstheme="minorBidi"/>
          <w:noProof/>
          <w:sz w:val="22"/>
          <w:szCs w:val="22"/>
        </w:rPr>
      </w:pPr>
      <w:r>
        <w:rPr>
          <w:noProof/>
        </w:rPr>
        <w:t>5.2.2 Aspen 9 Results</w:t>
      </w:r>
      <w:r>
        <w:rPr>
          <w:noProof/>
        </w:rPr>
        <w:tab/>
      </w:r>
      <w:r>
        <w:rPr>
          <w:noProof/>
        </w:rPr>
        <w:fldChar w:fldCharType="begin"/>
      </w:r>
      <w:r>
        <w:rPr>
          <w:noProof/>
        </w:rPr>
        <w:instrText xml:space="preserve"> PAGEREF _Toc96517561 \h </w:instrText>
      </w:r>
      <w:r>
        <w:rPr>
          <w:noProof/>
        </w:rPr>
      </w:r>
      <w:r>
        <w:rPr>
          <w:noProof/>
        </w:rPr>
        <w:fldChar w:fldCharType="separate"/>
      </w:r>
      <w:r>
        <w:rPr>
          <w:noProof/>
        </w:rPr>
        <w:t>54</w:t>
      </w:r>
      <w:r>
        <w:rPr>
          <w:noProof/>
        </w:rPr>
        <w:fldChar w:fldCharType="end"/>
      </w:r>
    </w:p>
    <w:p w14:paraId="7E3C526D" w14:textId="562A837E" w:rsidR="00A731DA" w:rsidRDefault="00A731DA">
      <w:pPr>
        <w:pStyle w:val="TOC2"/>
        <w:rPr>
          <w:rFonts w:asciiTheme="minorHAnsi" w:eastAsiaTheme="minorEastAsia" w:hAnsiTheme="minorHAnsi" w:cstheme="minorBidi"/>
          <w:noProof/>
          <w:sz w:val="22"/>
          <w:szCs w:val="22"/>
        </w:rPr>
      </w:pPr>
      <w:r>
        <w:rPr>
          <w:noProof/>
        </w:rPr>
        <w:t>5.2.3 Frequency</w:t>
      </w:r>
      <w:r>
        <w:rPr>
          <w:noProof/>
        </w:rPr>
        <w:tab/>
      </w:r>
      <w:r>
        <w:rPr>
          <w:noProof/>
        </w:rPr>
        <w:fldChar w:fldCharType="begin"/>
      </w:r>
      <w:r>
        <w:rPr>
          <w:noProof/>
        </w:rPr>
        <w:instrText xml:space="preserve"> PAGEREF _Toc96517562 \h </w:instrText>
      </w:r>
      <w:r>
        <w:rPr>
          <w:noProof/>
        </w:rPr>
      </w:r>
      <w:r>
        <w:rPr>
          <w:noProof/>
        </w:rPr>
        <w:fldChar w:fldCharType="separate"/>
      </w:r>
      <w:r>
        <w:rPr>
          <w:noProof/>
        </w:rPr>
        <w:t>55</w:t>
      </w:r>
      <w:r>
        <w:rPr>
          <w:noProof/>
        </w:rPr>
        <w:fldChar w:fldCharType="end"/>
      </w:r>
    </w:p>
    <w:p w14:paraId="6B3323C5" w14:textId="065E0406" w:rsidR="00A731DA" w:rsidRDefault="00A731DA">
      <w:pPr>
        <w:pStyle w:val="TOC2"/>
        <w:rPr>
          <w:rFonts w:asciiTheme="minorHAnsi" w:eastAsiaTheme="minorEastAsia" w:hAnsiTheme="minorHAnsi" w:cstheme="minorBidi"/>
          <w:noProof/>
          <w:sz w:val="22"/>
          <w:szCs w:val="22"/>
        </w:rPr>
      </w:pPr>
      <w:r>
        <w:rPr>
          <w:noProof/>
        </w:rPr>
        <w:t>5.2.4 Block Frequency</w:t>
      </w:r>
      <w:r>
        <w:rPr>
          <w:noProof/>
        </w:rPr>
        <w:tab/>
      </w:r>
      <w:r>
        <w:rPr>
          <w:noProof/>
        </w:rPr>
        <w:fldChar w:fldCharType="begin"/>
      </w:r>
      <w:r>
        <w:rPr>
          <w:noProof/>
        </w:rPr>
        <w:instrText xml:space="preserve"> PAGEREF _Toc96517563 \h </w:instrText>
      </w:r>
      <w:r>
        <w:rPr>
          <w:noProof/>
        </w:rPr>
      </w:r>
      <w:r>
        <w:rPr>
          <w:noProof/>
        </w:rPr>
        <w:fldChar w:fldCharType="separate"/>
      </w:r>
      <w:r>
        <w:rPr>
          <w:noProof/>
        </w:rPr>
        <w:t>56</w:t>
      </w:r>
      <w:r>
        <w:rPr>
          <w:noProof/>
        </w:rPr>
        <w:fldChar w:fldCharType="end"/>
      </w:r>
    </w:p>
    <w:p w14:paraId="23F0264B" w14:textId="57E50EFE" w:rsidR="00A731DA" w:rsidRDefault="00A731DA">
      <w:pPr>
        <w:pStyle w:val="TOC2"/>
        <w:rPr>
          <w:rFonts w:asciiTheme="minorHAnsi" w:eastAsiaTheme="minorEastAsia" w:hAnsiTheme="minorHAnsi" w:cstheme="minorBidi"/>
          <w:noProof/>
          <w:sz w:val="22"/>
          <w:szCs w:val="22"/>
        </w:rPr>
      </w:pPr>
      <w:r>
        <w:rPr>
          <w:noProof/>
        </w:rPr>
        <w:t>5.2.5 Cumulative Sums</w:t>
      </w:r>
      <w:r>
        <w:rPr>
          <w:noProof/>
        </w:rPr>
        <w:tab/>
      </w:r>
      <w:r>
        <w:rPr>
          <w:noProof/>
        </w:rPr>
        <w:fldChar w:fldCharType="begin"/>
      </w:r>
      <w:r>
        <w:rPr>
          <w:noProof/>
        </w:rPr>
        <w:instrText xml:space="preserve"> PAGEREF _Toc96517564 \h </w:instrText>
      </w:r>
      <w:r>
        <w:rPr>
          <w:noProof/>
        </w:rPr>
      </w:r>
      <w:r>
        <w:rPr>
          <w:noProof/>
        </w:rPr>
        <w:fldChar w:fldCharType="separate"/>
      </w:r>
      <w:r>
        <w:rPr>
          <w:noProof/>
        </w:rPr>
        <w:t>57</w:t>
      </w:r>
      <w:r>
        <w:rPr>
          <w:noProof/>
        </w:rPr>
        <w:fldChar w:fldCharType="end"/>
      </w:r>
    </w:p>
    <w:p w14:paraId="4EF9CA1C" w14:textId="36EA45B0" w:rsidR="00A731DA" w:rsidRDefault="00A731DA">
      <w:pPr>
        <w:pStyle w:val="TOC2"/>
        <w:rPr>
          <w:rFonts w:asciiTheme="minorHAnsi" w:eastAsiaTheme="minorEastAsia" w:hAnsiTheme="minorHAnsi" w:cstheme="minorBidi"/>
          <w:noProof/>
          <w:sz w:val="22"/>
          <w:szCs w:val="22"/>
        </w:rPr>
      </w:pPr>
      <w:r>
        <w:rPr>
          <w:noProof/>
        </w:rPr>
        <w:t>5.2.6 Runs</w:t>
      </w:r>
      <w:r>
        <w:rPr>
          <w:noProof/>
        </w:rPr>
        <w:tab/>
      </w:r>
      <w:r>
        <w:rPr>
          <w:noProof/>
        </w:rPr>
        <w:fldChar w:fldCharType="begin"/>
      </w:r>
      <w:r>
        <w:rPr>
          <w:noProof/>
        </w:rPr>
        <w:instrText xml:space="preserve"> PAGEREF _Toc96517565 \h </w:instrText>
      </w:r>
      <w:r>
        <w:rPr>
          <w:noProof/>
        </w:rPr>
      </w:r>
      <w:r>
        <w:rPr>
          <w:noProof/>
        </w:rPr>
        <w:fldChar w:fldCharType="separate"/>
      </w:r>
      <w:r>
        <w:rPr>
          <w:noProof/>
        </w:rPr>
        <w:t>58</w:t>
      </w:r>
      <w:r>
        <w:rPr>
          <w:noProof/>
        </w:rPr>
        <w:fldChar w:fldCharType="end"/>
      </w:r>
    </w:p>
    <w:p w14:paraId="5FCB7D38" w14:textId="5287F64D" w:rsidR="00A731DA" w:rsidRDefault="00A731DA">
      <w:pPr>
        <w:pStyle w:val="TOC2"/>
        <w:rPr>
          <w:rFonts w:asciiTheme="minorHAnsi" w:eastAsiaTheme="minorEastAsia" w:hAnsiTheme="minorHAnsi" w:cstheme="minorBidi"/>
          <w:noProof/>
          <w:sz w:val="22"/>
          <w:szCs w:val="22"/>
        </w:rPr>
      </w:pPr>
      <w:r>
        <w:rPr>
          <w:noProof/>
        </w:rPr>
        <w:t>5.2.7 Longest Runs</w:t>
      </w:r>
      <w:r>
        <w:rPr>
          <w:noProof/>
        </w:rPr>
        <w:tab/>
      </w:r>
      <w:r>
        <w:rPr>
          <w:noProof/>
        </w:rPr>
        <w:fldChar w:fldCharType="begin"/>
      </w:r>
      <w:r>
        <w:rPr>
          <w:noProof/>
        </w:rPr>
        <w:instrText xml:space="preserve"> PAGEREF _Toc96517566 \h </w:instrText>
      </w:r>
      <w:r>
        <w:rPr>
          <w:noProof/>
        </w:rPr>
      </w:r>
      <w:r>
        <w:rPr>
          <w:noProof/>
        </w:rPr>
        <w:fldChar w:fldCharType="separate"/>
      </w:r>
      <w:r>
        <w:rPr>
          <w:noProof/>
        </w:rPr>
        <w:t>59</w:t>
      </w:r>
      <w:r>
        <w:rPr>
          <w:noProof/>
        </w:rPr>
        <w:fldChar w:fldCharType="end"/>
      </w:r>
    </w:p>
    <w:p w14:paraId="1C8FC083" w14:textId="4E2EA515" w:rsidR="00A731DA" w:rsidRDefault="00A731DA">
      <w:pPr>
        <w:pStyle w:val="TOC2"/>
        <w:rPr>
          <w:rFonts w:asciiTheme="minorHAnsi" w:eastAsiaTheme="minorEastAsia" w:hAnsiTheme="minorHAnsi" w:cstheme="minorBidi"/>
          <w:noProof/>
          <w:sz w:val="22"/>
          <w:szCs w:val="22"/>
        </w:rPr>
      </w:pPr>
      <w:r>
        <w:rPr>
          <w:noProof/>
        </w:rPr>
        <w:t>5.2.8 Discrete Fourier Transform</w:t>
      </w:r>
      <w:r>
        <w:rPr>
          <w:noProof/>
        </w:rPr>
        <w:tab/>
      </w:r>
      <w:r>
        <w:rPr>
          <w:noProof/>
        </w:rPr>
        <w:fldChar w:fldCharType="begin"/>
      </w:r>
      <w:r>
        <w:rPr>
          <w:noProof/>
        </w:rPr>
        <w:instrText xml:space="preserve"> PAGEREF _Toc96517567 \h </w:instrText>
      </w:r>
      <w:r>
        <w:rPr>
          <w:noProof/>
        </w:rPr>
      </w:r>
      <w:r>
        <w:rPr>
          <w:noProof/>
        </w:rPr>
        <w:fldChar w:fldCharType="separate"/>
      </w:r>
      <w:r>
        <w:rPr>
          <w:noProof/>
        </w:rPr>
        <w:t>60</w:t>
      </w:r>
      <w:r>
        <w:rPr>
          <w:noProof/>
        </w:rPr>
        <w:fldChar w:fldCharType="end"/>
      </w:r>
    </w:p>
    <w:p w14:paraId="51D91C08" w14:textId="544BD97F" w:rsidR="00A731DA" w:rsidRDefault="00A731DA">
      <w:pPr>
        <w:pStyle w:val="TOC2"/>
        <w:rPr>
          <w:rFonts w:asciiTheme="minorHAnsi" w:eastAsiaTheme="minorEastAsia" w:hAnsiTheme="minorHAnsi" w:cstheme="minorBidi"/>
          <w:noProof/>
          <w:sz w:val="22"/>
          <w:szCs w:val="22"/>
        </w:rPr>
      </w:pPr>
      <w:r>
        <w:rPr>
          <w:noProof/>
        </w:rPr>
        <w:t>5.2.9 Non-Overlapping Template</w:t>
      </w:r>
      <w:r>
        <w:rPr>
          <w:noProof/>
        </w:rPr>
        <w:tab/>
      </w:r>
      <w:r>
        <w:rPr>
          <w:noProof/>
        </w:rPr>
        <w:fldChar w:fldCharType="begin"/>
      </w:r>
      <w:r>
        <w:rPr>
          <w:noProof/>
        </w:rPr>
        <w:instrText xml:space="preserve"> PAGEREF _Toc96517568 \h </w:instrText>
      </w:r>
      <w:r>
        <w:rPr>
          <w:noProof/>
        </w:rPr>
      </w:r>
      <w:r>
        <w:rPr>
          <w:noProof/>
        </w:rPr>
        <w:fldChar w:fldCharType="separate"/>
      </w:r>
      <w:r>
        <w:rPr>
          <w:noProof/>
        </w:rPr>
        <w:t>61</w:t>
      </w:r>
      <w:r>
        <w:rPr>
          <w:noProof/>
        </w:rPr>
        <w:fldChar w:fldCharType="end"/>
      </w:r>
    </w:p>
    <w:p w14:paraId="111552D3" w14:textId="4F2BF43B" w:rsidR="00A731DA" w:rsidRDefault="00A731DA">
      <w:pPr>
        <w:pStyle w:val="TOC2"/>
        <w:rPr>
          <w:rFonts w:asciiTheme="minorHAnsi" w:eastAsiaTheme="minorEastAsia" w:hAnsiTheme="minorHAnsi" w:cstheme="minorBidi"/>
          <w:noProof/>
          <w:sz w:val="22"/>
          <w:szCs w:val="22"/>
        </w:rPr>
      </w:pPr>
      <w:r>
        <w:rPr>
          <w:noProof/>
        </w:rPr>
        <w:t>5.2.10 Approximate Entropy</w:t>
      </w:r>
      <w:r>
        <w:rPr>
          <w:noProof/>
        </w:rPr>
        <w:tab/>
      </w:r>
      <w:r>
        <w:rPr>
          <w:noProof/>
        </w:rPr>
        <w:fldChar w:fldCharType="begin"/>
      </w:r>
      <w:r>
        <w:rPr>
          <w:noProof/>
        </w:rPr>
        <w:instrText xml:space="preserve"> PAGEREF _Toc96517569 \h </w:instrText>
      </w:r>
      <w:r>
        <w:rPr>
          <w:noProof/>
        </w:rPr>
      </w:r>
      <w:r>
        <w:rPr>
          <w:noProof/>
        </w:rPr>
        <w:fldChar w:fldCharType="separate"/>
      </w:r>
      <w:r>
        <w:rPr>
          <w:noProof/>
        </w:rPr>
        <w:t>62</w:t>
      </w:r>
      <w:r>
        <w:rPr>
          <w:noProof/>
        </w:rPr>
        <w:fldChar w:fldCharType="end"/>
      </w:r>
    </w:p>
    <w:p w14:paraId="7A171C0D" w14:textId="6C6ED08B" w:rsidR="00A731DA" w:rsidRDefault="00A731DA">
      <w:pPr>
        <w:pStyle w:val="TOC2"/>
        <w:rPr>
          <w:rFonts w:asciiTheme="minorHAnsi" w:eastAsiaTheme="minorEastAsia" w:hAnsiTheme="minorHAnsi" w:cstheme="minorBidi"/>
          <w:noProof/>
          <w:sz w:val="22"/>
          <w:szCs w:val="22"/>
        </w:rPr>
      </w:pPr>
      <w:r>
        <w:rPr>
          <w:noProof/>
        </w:rPr>
        <w:t>5.2.11 Serial</w:t>
      </w:r>
      <w:r>
        <w:rPr>
          <w:noProof/>
        </w:rPr>
        <w:tab/>
      </w:r>
      <w:r>
        <w:rPr>
          <w:noProof/>
        </w:rPr>
        <w:fldChar w:fldCharType="begin"/>
      </w:r>
      <w:r>
        <w:rPr>
          <w:noProof/>
        </w:rPr>
        <w:instrText xml:space="preserve"> PAGEREF _Toc96517570 \h </w:instrText>
      </w:r>
      <w:r>
        <w:rPr>
          <w:noProof/>
        </w:rPr>
      </w:r>
      <w:r>
        <w:rPr>
          <w:noProof/>
        </w:rPr>
        <w:fldChar w:fldCharType="separate"/>
      </w:r>
      <w:r>
        <w:rPr>
          <w:noProof/>
        </w:rPr>
        <w:t>63</w:t>
      </w:r>
      <w:r>
        <w:rPr>
          <w:noProof/>
        </w:rPr>
        <w:fldChar w:fldCharType="end"/>
      </w:r>
    </w:p>
    <w:p w14:paraId="639C0FCA" w14:textId="7B471FD0" w:rsidR="00A731DA" w:rsidRDefault="00A731DA">
      <w:pPr>
        <w:pStyle w:val="TOC1"/>
        <w:rPr>
          <w:rFonts w:asciiTheme="minorHAnsi" w:eastAsiaTheme="minorEastAsia" w:hAnsiTheme="minorHAnsi" w:cstheme="minorBidi"/>
          <w:noProof/>
          <w:sz w:val="22"/>
          <w:szCs w:val="22"/>
        </w:rPr>
      </w:pPr>
      <w:r>
        <w:rPr>
          <w:noProof/>
        </w:rPr>
        <w:t>Chapter VI. Discussion</w:t>
      </w:r>
      <w:r>
        <w:rPr>
          <w:noProof/>
        </w:rPr>
        <w:tab/>
      </w:r>
      <w:r>
        <w:rPr>
          <w:noProof/>
        </w:rPr>
        <w:fldChar w:fldCharType="begin"/>
      </w:r>
      <w:r>
        <w:rPr>
          <w:noProof/>
        </w:rPr>
        <w:instrText xml:space="preserve"> PAGEREF _Toc96517571 \h </w:instrText>
      </w:r>
      <w:r>
        <w:rPr>
          <w:noProof/>
        </w:rPr>
      </w:r>
      <w:r>
        <w:rPr>
          <w:noProof/>
        </w:rPr>
        <w:fldChar w:fldCharType="separate"/>
      </w:r>
      <w:r>
        <w:rPr>
          <w:noProof/>
        </w:rPr>
        <w:t>64</w:t>
      </w:r>
      <w:r>
        <w:rPr>
          <w:noProof/>
        </w:rPr>
        <w:fldChar w:fldCharType="end"/>
      </w:r>
    </w:p>
    <w:p w14:paraId="751695F7" w14:textId="54ED5CF8" w:rsidR="00A731DA" w:rsidRDefault="00A731DA">
      <w:pPr>
        <w:pStyle w:val="TOC2"/>
        <w:rPr>
          <w:rFonts w:asciiTheme="minorHAnsi" w:eastAsiaTheme="minorEastAsia" w:hAnsiTheme="minorHAnsi" w:cstheme="minorBidi"/>
          <w:noProof/>
          <w:sz w:val="22"/>
          <w:szCs w:val="22"/>
        </w:rPr>
      </w:pPr>
      <w:r>
        <w:rPr>
          <w:noProof/>
        </w:rPr>
        <w:t>6.1 IBM Quantum Computers</w:t>
      </w:r>
      <w:r>
        <w:rPr>
          <w:noProof/>
        </w:rPr>
        <w:tab/>
      </w:r>
      <w:r>
        <w:rPr>
          <w:noProof/>
        </w:rPr>
        <w:fldChar w:fldCharType="begin"/>
      </w:r>
      <w:r>
        <w:rPr>
          <w:noProof/>
        </w:rPr>
        <w:instrText xml:space="preserve"> PAGEREF _Toc96517572 \h </w:instrText>
      </w:r>
      <w:r>
        <w:rPr>
          <w:noProof/>
        </w:rPr>
      </w:r>
      <w:r>
        <w:rPr>
          <w:noProof/>
        </w:rPr>
        <w:fldChar w:fldCharType="separate"/>
      </w:r>
      <w:r>
        <w:rPr>
          <w:noProof/>
        </w:rPr>
        <w:t>64</w:t>
      </w:r>
      <w:r>
        <w:rPr>
          <w:noProof/>
        </w:rPr>
        <w:fldChar w:fldCharType="end"/>
      </w:r>
    </w:p>
    <w:p w14:paraId="7E841FE9" w14:textId="40D8B3EA" w:rsidR="00A731DA" w:rsidRDefault="00A731DA">
      <w:pPr>
        <w:pStyle w:val="TOC2"/>
        <w:rPr>
          <w:rFonts w:asciiTheme="minorHAnsi" w:eastAsiaTheme="minorEastAsia" w:hAnsiTheme="minorHAnsi" w:cstheme="minorBidi"/>
          <w:noProof/>
          <w:sz w:val="22"/>
          <w:szCs w:val="22"/>
        </w:rPr>
      </w:pPr>
      <w:r>
        <w:rPr>
          <w:noProof/>
        </w:rPr>
        <w:t>6.2 Modern Quantum Computers</w:t>
      </w:r>
      <w:r>
        <w:rPr>
          <w:noProof/>
        </w:rPr>
        <w:tab/>
      </w:r>
      <w:r>
        <w:rPr>
          <w:noProof/>
        </w:rPr>
        <w:fldChar w:fldCharType="begin"/>
      </w:r>
      <w:r>
        <w:rPr>
          <w:noProof/>
        </w:rPr>
        <w:instrText xml:space="preserve"> PAGEREF _Toc96517573 \h </w:instrText>
      </w:r>
      <w:r>
        <w:rPr>
          <w:noProof/>
        </w:rPr>
      </w:r>
      <w:r>
        <w:rPr>
          <w:noProof/>
        </w:rPr>
        <w:fldChar w:fldCharType="separate"/>
      </w:r>
      <w:r>
        <w:rPr>
          <w:noProof/>
        </w:rPr>
        <w:t>65</w:t>
      </w:r>
      <w:r>
        <w:rPr>
          <w:noProof/>
        </w:rPr>
        <w:fldChar w:fldCharType="end"/>
      </w:r>
    </w:p>
    <w:p w14:paraId="2DC91F2A" w14:textId="310CB0F6" w:rsidR="00A731DA" w:rsidRDefault="00A731DA">
      <w:pPr>
        <w:pStyle w:val="TOC2"/>
        <w:rPr>
          <w:rFonts w:asciiTheme="minorHAnsi" w:eastAsiaTheme="minorEastAsia" w:hAnsiTheme="minorHAnsi" w:cstheme="minorBidi"/>
          <w:noProof/>
          <w:sz w:val="22"/>
          <w:szCs w:val="22"/>
        </w:rPr>
      </w:pPr>
      <w:r>
        <w:rPr>
          <w:noProof/>
        </w:rPr>
        <w:t>6.3 Comparing All the Quantum Computers</w:t>
      </w:r>
      <w:r>
        <w:rPr>
          <w:noProof/>
        </w:rPr>
        <w:tab/>
      </w:r>
      <w:r>
        <w:rPr>
          <w:noProof/>
        </w:rPr>
        <w:fldChar w:fldCharType="begin"/>
      </w:r>
      <w:r>
        <w:rPr>
          <w:noProof/>
        </w:rPr>
        <w:instrText xml:space="preserve"> PAGEREF _Toc96517574 \h </w:instrText>
      </w:r>
      <w:r>
        <w:rPr>
          <w:noProof/>
        </w:rPr>
      </w:r>
      <w:r>
        <w:rPr>
          <w:noProof/>
        </w:rPr>
        <w:fldChar w:fldCharType="separate"/>
      </w:r>
      <w:r>
        <w:rPr>
          <w:noProof/>
        </w:rPr>
        <w:t>67</w:t>
      </w:r>
      <w:r>
        <w:rPr>
          <w:noProof/>
        </w:rPr>
        <w:fldChar w:fldCharType="end"/>
      </w:r>
    </w:p>
    <w:p w14:paraId="17BD48EE" w14:textId="536F6C08" w:rsidR="00A731DA" w:rsidRDefault="00A731DA">
      <w:pPr>
        <w:pStyle w:val="TOC1"/>
        <w:rPr>
          <w:rFonts w:asciiTheme="minorHAnsi" w:eastAsiaTheme="minorEastAsia" w:hAnsiTheme="minorHAnsi" w:cstheme="minorBidi"/>
          <w:noProof/>
          <w:sz w:val="22"/>
          <w:szCs w:val="22"/>
        </w:rPr>
      </w:pPr>
      <w:r>
        <w:rPr>
          <w:noProof/>
        </w:rPr>
        <w:t>Chapter VII. Conclusion</w:t>
      </w:r>
      <w:r>
        <w:rPr>
          <w:noProof/>
        </w:rPr>
        <w:tab/>
      </w:r>
      <w:r>
        <w:rPr>
          <w:noProof/>
        </w:rPr>
        <w:fldChar w:fldCharType="begin"/>
      </w:r>
      <w:r>
        <w:rPr>
          <w:noProof/>
        </w:rPr>
        <w:instrText xml:space="preserve"> PAGEREF _Toc96517575 \h </w:instrText>
      </w:r>
      <w:r>
        <w:rPr>
          <w:noProof/>
        </w:rPr>
      </w:r>
      <w:r>
        <w:rPr>
          <w:noProof/>
        </w:rPr>
        <w:fldChar w:fldCharType="separate"/>
      </w:r>
      <w:r>
        <w:rPr>
          <w:noProof/>
        </w:rPr>
        <w:t>68</w:t>
      </w:r>
      <w:r>
        <w:rPr>
          <w:noProof/>
        </w:rPr>
        <w:fldChar w:fldCharType="end"/>
      </w:r>
    </w:p>
    <w:p w14:paraId="53A38E8D" w14:textId="0DA0A4AE" w:rsidR="00A731DA" w:rsidRDefault="00A731DA">
      <w:pPr>
        <w:pStyle w:val="TOC1"/>
        <w:rPr>
          <w:rFonts w:asciiTheme="minorHAnsi" w:eastAsiaTheme="minorEastAsia" w:hAnsiTheme="minorHAnsi" w:cstheme="minorBidi"/>
          <w:noProof/>
          <w:sz w:val="22"/>
          <w:szCs w:val="22"/>
        </w:rPr>
      </w:pPr>
      <w:r>
        <w:rPr>
          <w:noProof/>
        </w:rPr>
        <w:lastRenderedPageBreak/>
        <w:t>Appendix 1. Glossary</w:t>
      </w:r>
      <w:r>
        <w:rPr>
          <w:noProof/>
        </w:rPr>
        <w:tab/>
      </w:r>
      <w:r>
        <w:rPr>
          <w:noProof/>
        </w:rPr>
        <w:fldChar w:fldCharType="begin"/>
      </w:r>
      <w:r>
        <w:rPr>
          <w:noProof/>
        </w:rPr>
        <w:instrText xml:space="preserve"> PAGEREF _Toc96517576 \h </w:instrText>
      </w:r>
      <w:r>
        <w:rPr>
          <w:noProof/>
        </w:rPr>
      </w:r>
      <w:r>
        <w:rPr>
          <w:noProof/>
        </w:rPr>
        <w:fldChar w:fldCharType="separate"/>
      </w:r>
      <w:r>
        <w:rPr>
          <w:noProof/>
        </w:rPr>
        <w:t>70</w:t>
      </w:r>
      <w:r>
        <w:rPr>
          <w:noProof/>
        </w:rPr>
        <w:fldChar w:fldCharType="end"/>
      </w:r>
    </w:p>
    <w:p w14:paraId="44A0AAFD" w14:textId="1891551D" w:rsidR="00A731DA" w:rsidRDefault="00A731DA">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_Toc96517577 \h </w:instrText>
      </w:r>
      <w:r>
        <w:rPr>
          <w:noProof/>
        </w:rPr>
      </w:r>
      <w:r>
        <w:rPr>
          <w:noProof/>
        </w:rPr>
        <w:fldChar w:fldCharType="separate"/>
      </w:r>
      <w:r>
        <w:rPr>
          <w:noProof/>
        </w:rPr>
        <w:t>72</w:t>
      </w:r>
      <w:r>
        <w:rPr>
          <w:noProof/>
        </w:rPr>
        <w:fldChar w:fldCharType="end"/>
      </w:r>
    </w:p>
    <w:p w14:paraId="1ACC7EF9" w14:textId="62CC77BC"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13" w:name="_Toc96517512"/>
      <w:bookmarkStart w:id="14" w:name="_Toc476584781"/>
      <w:r>
        <w:lastRenderedPageBreak/>
        <w:t>Chapter I.</w:t>
      </w:r>
      <w:r>
        <w:br/>
      </w:r>
      <w:r w:rsidR="00383B9C">
        <w:t>Introduction</w:t>
      </w:r>
      <w:bookmarkEnd w:id="13"/>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3230053D" w:rsidR="00383B9C" w:rsidRDefault="00383B9C" w:rsidP="00CD16D2">
      <w:pPr>
        <w:pStyle w:val="Heading3"/>
      </w:pPr>
      <w:bookmarkStart w:id="15" w:name="_Toc96517513"/>
      <w:r>
        <w:t xml:space="preserve">1.1 </w:t>
      </w:r>
      <w:r w:rsidRPr="00383B9C">
        <w:t>The Random Number Generation Problem in Cryptography</w:t>
      </w:r>
      <w:bookmarkEnd w:id="15"/>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5E8B2F7B"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 xml:space="preserve">Since </w:t>
      </w:r>
      <w:r w:rsidR="001110B6">
        <w:rPr>
          <w:rFonts w:eastAsia="Times New Roman"/>
          <w:color w:val="000000"/>
        </w:rPr>
        <w:t>PRNGs</w:t>
      </w:r>
      <w:r w:rsidR="00272C79">
        <w:rPr>
          <w:rFonts w:eastAsia="Times New Roman"/>
          <w:color w:val="000000"/>
        </w:rPr>
        <w:t xml:space="preserve">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w:t>
      </w:r>
      <w:r w:rsidR="001110B6">
        <w:rPr>
          <w:rFonts w:eastAsia="Times New Roman"/>
          <w:color w:val="000000"/>
        </w:rPr>
        <w:t xml:space="preserve">them, already needing </w:t>
      </w:r>
      <w:r w:rsidR="00272C79">
        <w:rPr>
          <w:rFonts w:eastAsia="Times New Roman"/>
          <w:color w:val="000000"/>
        </w:rPr>
        <w:t>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w:t>
      </w:r>
    </w:p>
    <w:p w14:paraId="2ADCDD23" w14:textId="46D3626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t>Vadhan</w:t>
      </w:r>
      <w:proofErr w:type="spellEnd"/>
      <w:r w:rsidRPr="00055415">
        <w:rPr>
          <w:rFonts w:eastAsia="Times New Roman"/>
          <w:color w:val="000000"/>
        </w:rPr>
        <w:t>, 2000).</w:t>
      </w:r>
      <w:r>
        <w:rPr>
          <w:rFonts w:eastAsia="Times New Roman"/>
          <w:color w:val="000000"/>
        </w:rPr>
        <w:t xml:space="preserve"> </w:t>
      </w:r>
      <w:r w:rsidR="006C139D">
        <w:rPr>
          <w:rFonts w:eastAsia="Times New Roman"/>
          <w:color w:val="000000"/>
        </w:rPr>
        <w:t xml:space="preserve">Other methods of quantum random number generation also typically </w:t>
      </w:r>
      <w:r w:rsidR="006C139D">
        <w:rPr>
          <w:rFonts w:eastAsia="Times New Roman"/>
          <w:color w:val="000000"/>
        </w:rPr>
        <w:lastRenderedPageBreak/>
        <w:t xml:space="preserve">require randomness 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6" w:name="_Toc94475447"/>
      <w:r>
        <w:t xml:space="preserve">Figure 1. </w:t>
      </w:r>
      <w:r w:rsidR="00A77B49">
        <w:t xml:space="preserve">Wall of Entropy </w:t>
      </w:r>
      <w:r>
        <w:t>at Cloudflare.</w:t>
      </w:r>
      <w:bookmarkEnd w:id="16"/>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7745C7CE" w:rsidR="00383B9C" w:rsidRDefault="00383B9C" w:rsidP="00CD16D2">
      <w:pPr>
        <w:pStyle w:val="Heading3"/>
      </w:pPr>
      <w:bookmarkStart w:id="17" w:name="_Toc96517514"/>
      <w:r>
        <w:t xml:space="preserve">1.2 </w:t>
      </w:r>
      <w:r w:rsidRPr="00383B9C">
        <w:t>Quantum Solutions to the RNG Problem</w:t>
      </w:r>
      <w:bookmarkEnd w:id="17"/>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735B2000" w14:textId="777819D6" w:rsidR="001574FA" w:rsidRDefault="001574FA" w:rsidP="001574FA">
      <w:pPr>
        <w:pStyle w:val="Heading3"/>
      </w:pPr>
      <w:bookmarkStart w:id="18" w:name="_Toc96517515"/>
      <w:r>
        <w:t>1.3 Quantum Computing Theory</w:t>
      </w:r>
      <w:bookmarkEnd w:id="18"/>
    </w:p>
    <w:p w14:paraId="60EA0C1B" w14:textId="5AF1FCA9" w:rsidR="00383B9C" w:rsidRDefault="00383B9C" w:rsidP="001574FA">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28DE3E52" w:rsidR="00383B9C" w:rsidRDefault="001574FA" w:rsidP="00645B6E">
      <w:pPr>
        <w:pStyle w:val="Heading3"/>
        <w:jc w:val="left"/>
      </w:pPr>
      <w:bookmarkStart w:id="19" w:name="_Toc96517516"/>
      <w:r>
        <w:t>1.3</w:t>
      </w:r>
      <w:r w:rsidR="00383B9C">
        <w:t>.1 Superposition</w:t>
      </w:r>
      <w:bookmarkEnd w:id="19"/>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w:t>
      </w:r>
      <w:r>
        <w:rPr>
          <w:rFonts w:eastAsia="Times New Roman"/>
        </w:rPr>
        <w:lastRenderedPageBreak/>
        <w:t>into one of two Eigen states, spin up or spin down, allowing us to store the data as a qubit 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20" w:name="_Toc94475448"/>
      <w:r>
        <w:t xml:space="preserve">Figure </w:t>
      </w:r>
      <w:r w:rsidR="00E81AB0">
        <w:t>2</w:t>
      </w:r>
      <w:r>
        <w:t>. IBM Dilution Refrigerator.</w:t>
      </w:r>
      <w:bookmarkEnd w:id="20"/>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71099AA4" w:rsidR="00383B9C" w:rsidRDefault="001574FA" w:rsidP="00645B6E">
      <w:pPr>
        <w:pStyle w:val="Heading3"/>
        <w:jc w:val="left"/>
      </w:pPr>
      <w:bookmarkStart w:id="21" w:name="_Toc96517517"/>
      <w:r>
        <w:lastRenderedPageBreak/>
        <w:t>1.3</w:t>
      </w:r>
      <w:r w:rsidR="00383B9C">
        <w:t>.2 The Hadamard Gate</w:t>
      </w:r>
      <w:bookmarkEnd w:id="21"/>
    </w:p>
    <w:p w14:paraId="6555B0D2" w14:textId="06B56ED2"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3F6ABB">
        <w:t xml:space="preserve"> </w:t>
      </w:r>
      <w:r w:rsidR="003F6ABB">
        <w:rPr>
          <w:rFonts w:eastAsia="Times New Roman"/>
          <w:color w:val="000000"/>
        </w:rPr>
        <w:t>(</w:t>
      </w:r>
      <w:proofErr w:type="spellStart"/>
      <w:r w:rsidR="003F6ABB">
        <w:rPr>
          <w:rFonts w:eastAsia="Times New Roman"/>
          <w:color w:val="000000"/>
        </w:rPr>
        <w:t>Brylinski</w:t>
      </w:r>
      <w:proofErr w:type="spellEnd"/>
      <w:r w:rsidR="003F6ABB">
        <w:rPr>
          <w:rFonts w:eastAsia="Times New Roman"/>
          <w:color w:val="000000"/>
        </w:rPr>
        <w:t xml:space="preserve"> et al., 2019)</w:t>
      </w:r>
      <w:r w:rsidRPr="00383B9C">
        <w:t>.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22" w:name="_Toc94475449"/>
      <w:r>
        <w:t xml:space="preserve">Figure </w:t>
      </w:r>
      <w:r w:rsidR="00E81AB0">
        <w:t>3</w:t>
      </w:r>
      <w:r>
        <w:t xml:space="preserve">. </w:t>
      </w:r>
      <w:r w:rsidR="001B1C83">
        <w:t>Hadamard Gate Visualized</w:t>
      </w:r>
      <w:r>
        <w:t>.</w:t>
      </w:r>
      <w:bookmarkEnd w:id="22"/>
    </w:p>
    <w:p w14:paraId="2F50310D" w14:textId="70A5DFFC" w:rsidR="007240DF" w:rsidRDefault="001B1C83" w:rsidP="003D4757">
      <w:pPr>
        <w:pStyle w:val="FigureDescription"/>
      </w:pPr>
      <w:r w:rsidRPr="001B1C83">
        <w:t>Output of quantum Hadamard gate on a qubit as visualized in IBM Q Experienc</w:t>
      </w:r>
      <w:r w:rsidR="007240DF">
        <w:t>e</w:t>
      </w:r>
    </w:p>
    <w:p w14:paraId="4C51FD9B" w14:textId="5D4C20C0" w:rsidR="001574FA" w:rsidRDefault="001574FA" w:rsidP="001574FA">
      <w:pPr>
        <w:pStyle w:val="Heading3"/>
      </w:pPr>
      <w:bookmarkStart w:id="23" w:name="_Toc96517518"/>
      <w:r>
        <w:t>1.4 Purpose of this Study</w:t>
      </w:r>
      <w:bookmarkEnd w:id="23"/>
    </w:p>
    <w:p w14:paraId="007B0013" w14:textId="77777777" w:rsidR="001574FA" w:rsidRDefault="001574FA" w:rsidP="001574FA">
      <w:pPr>
        <w:widowControl w:val="0"/>
        <w:spacing w:after="240"/>
        <w:ind w:firstLine="720"/>
        <w:jc w:val="both"/>
        <w:rPr>
          <w:rFonts w:eastAsia="Times New Roman"/>
          <w:color w:val="000000"/>
        </w:rPr>
      </w:pPr>
      <w:r>
        <w:rPr>
          <w:rFonts w:eastAsia="Times New Roman"/>
          <w:color w:val="000000"/>
        </w:rPr>
        <w:t>Many</w:t>
      </w:r>
      <w:r w:rsidRPr="00055415">
        <w:rPr>
          <w:rFonts w:eastAsia="Times New Roman"/>
          <w:color w:val="000000"/>
        </w:rPr>
        <w:t xml:space="preserve"> companies sell QRNG hardware that utilizes quantum phenomena; however, QRNG hardware is not widespread for the average consumer</w:t>
      </w:r>
      <w:r>
        <w:rPr>
          <w:rFonts w:eastAsia="Times New Roman"/>
          <w:color w:val="000000"/>
        </w:rPr>
        <w:t xml:space="preserve"> (</w:t>
      </w:r>
      <w:proofErr w:type="spellStart"/>
      <w:r>
        <w:rPr>
          <w:rFonts w:eastAsia="Times New Roman"/>
          <w:color w:val="000000"/>
        </w:rPr>
        <w:t>Symul</w:t>
      </w:r>
      <w:proofErr w:type="spellEnd"/>
      <w:r>
        <w:rPr>
          <w:rFonts w:eastAsia="Times New Roman"/>
          <w:color w:val="000000"/>
        </w:rPr>
        <w:t xml:space="preserve"> et al., 2011)</w:t>
      </w:r>
      <w:r w:rsidRPr="00055415">
        <w:rPr>
          <w:rFonts w:eastAsia="Times New Roman"/>
          <w:color w:val="000000"/>
        </w:rPr>
        <w:t xml:space="preserve">. </w:t>
      </w:r>
      <w:r>
        <w:rPr>
          <w:rFonts w:eastAsia="Times New Roman"/>
          <w:color w:val="000000"/>
        </w:rPr>
        <w:t xml:space="preserve">Those hoping to take advantage of QRNG for encryption typically need to purchase expensive devices or utilize research grade resources. With the introduction of Amazon Braket, a cloud-based quantum computing service, quantum computers have become commercially </w:t>
      </w:r>
      <w:r>
        <w:rPr>
          <w:rFonts w:eastAsia="Times New Roman"/>
          <w:color w:val="000000"/>
        </w:rPr>
        <w:lastRenderedPageBreak/>
        <w:t xml:space="preserve">available by renting computing time on the quantum machines. However, it is unknown if these quantum devices produce </w:t>
      </w:r>
      <w:r w:rsidRPr="00055415">
        <w:rPr>
          <w:rFonts w:eastAsia="Times New Roman"/>
        </w:rPr>
        <w:t>cryptographically strong random bits</w:t>
      </w:r>
      <w:r>
        <w:rPr>
          <w:rFonts w:eastAsia="Times New Roman"/>
        </w:rPr>
        <w:t>. Factors such as noise and measurement error interfere with quantum computers potentially skewing the results of random quantum processes. Previous studies have shown that older quantum computers failed to produce cryptographically strong random bits.</w:t>
      </w:r>
    </w:p>
    <w:p w14:paraId="09BE8770" w14:textId="77777777" w:rsidR="001574FA" w:rsidRPr="00724098" w:rsidRDefault="001574FA" w:rsidP="001574FA">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newer research grade and consumer grade quantum machines produce </w:t>
      </w:r>
      <w:r w:rsidRPr="00055415">
        <w:rPr>
          <w:rFonts w:eastAsia="Times New Roman"/>
        </w:rPr>
        <w:t>cryptographically strong random bits</w:t>
      </w:r>
      <w:r>
        <w:rPr>
          <w:rFonts w:eastAsia="Times New Roman"/>
        </w:rPr>
        <w:t xml:space="preserve"> by using them to generate random sequences and subjecting those sequences to statistical testing.</w:t>
      </w:r>
    </w:p>
    <w:p w14:paraId="268EB8BD" w14:textId="77777777" w:rsidR="001574FA" w:rsidRPr="001574FA" w:rsidRDefault="001574FA" w:rsidP="001574FA"/>
    <w:p w14:paraId="2BF7A477" w14:textId="7A0BBCA0" w:rsidR="00B64D86" w:rsidRPr="00B64D86" w:rsidRDefault="00B64D86" w:rsidP="00B64D86">
      <w:pPr>
        <w:sectPr w:rsidR="00B64D86" w:rsidRPr="00B64D86" w:rsidSect="00D74720">
          <w:headerReference w:type="default" r:id="rId18"/>
          <w:footerReference w:type="default" r:id="rId19"/>
          <w:headerReference w:type="first" r:id="rId20"/>
          <w:footerReference w:type="first" r:id="rId21"/>
          <w:pgSz w:w="12240" w:h="15840"/>
          <w:pgMar w:top="1440" w:right="1440" w:bottom="1440" w:left="2160" w:header="720" w:footer="720" w:gutter="0"/>
          <w:cols w:space="720"/>
          <w:docGrid w:linePitch="360"/>
        </w:sectPr>
      </w:pPr>
    </w:p>
    <w:p w14:paraId="0950A801" w14:textId="01C25654" w:rsidR="00724098" w:rsidRDefault="00724098" w:rsidP="00724098">
      <w:pPr>
        <w:pStyle w:val="Heading2"/>
      </w:pPr>
      <w:bookmarkStart w:id="24" w:name="_Toc96517519"/>
      <w:r>
        <w:lastRenderedPageBreak/>
        <w:t xml:space="preserve">Chapter </w:t>
      </w:r>
      <w:r w:rsidR="00B64D86">
        <w:t>II</w:t>
      </w:r>
      <w:r>
        <w:t>.</w:t>
      </w:r>
      <w:r>
        <w:br/>
      </w:r>
      <w:r w:rsidR="00D84095">
        <w:t>Baseline Studies</w:t>
      </w:r>
      <w:bookmarkEnd w:id="24"/>
    </w:p>
    <w:p w14:paraId="57A38C8C" w14:textId="3AE093E3"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w:t>
      </w:r>
      <w:proofErr w:type="spellStart"/>
      <w:r w:rsidRPr="00FB20E1">
        <w:t>Qiskit</w:t>
      </w:r>
      <w:proofErr w:type="spellEnd"/>
      <w:r>
        <w:t xml:space="preserve">. </w:t>
      </w:r>
      <w:r w:rsidR="009F158C">
        <w:t>Other scholars have performed similar testing</w:t>
      </w:r>
      <w:r w:rsidR="00FB05BA">
        <w:t xml:space="preserve"> on older IBM computers</w:t>
      </w:r>
      <w:r w:rsidR="009F158C">
        <w:t xml:space="preserve"> which we will use as baselines for our study. </w:t>
      </w:r>
      <w:r w:rsidR="00FB05BA">
        <w:t xml:space="preserve">Analogous to our study, the baselines </w:t>
      </w:r>
      <w:r w:rsidR="00AB726C">
        <w:t>utilize quantum computers to generate a random bitstring then subject the bitstring to the NIST STS.</w:t>
      </w:r>
    </w:p>
    <w:p w14:paraId="3853CC33" w14:textId="187E7107" w:rsidR="007240DF" w:rsidRDefault="001574FA" w:rsidP="001574FA">
      <w:pPr>
        <w:pStyle w:val="Heading3"/>
      </w:pPr>
      <w:bookmarkStart w:id="25" w:name="_Toc501379377"/>
      <w:bookmarkStart w:id="26" w:name="_Toc96517520"/>
      <w:r>
        <w:t>2</w:t>
      </w:r>
      <w:r w:rsidR="007240DF">
        <w:t xml:space="preserve">.1 </w:t>
      </w:r>
      <w:bookmarkEnd w:id="25"/>
      <w:r w:rsidR="007240DF">
        <w:t>IBM QX4 Tenerife</w:t>
      </w:r>
      <w:bookmarkEnd w:id="26"/>
    </w:p>
    <w:p w14:paraId="01CD853E" w14:textId="1FCB7E01" w:rsidR="007240DF" w:rsidRDefault="007240DF" w:rsidP="007240DF">
      <w:pPr>
        <w:pStyle w:val="BodyText"/>
      </w:pPr>
      <w:r w:rsidRPr="00FB20E1">
        <w:t xml:space="preserve">One of the first studies to evaluate IBM computers for cryptographic random number generation was </w:t>
      </w:r>
      <w:r w:rsidR="00FB05BA">
        <w:t xml:space="preserve">completed in the study </w:t>
      </w:r>
      <w:r w:rsidRPr="00FB20E1">
        <w:t>“True Random Number Generator using Superconducting Qubits”</w:t>
      </w:r>
      <w:r w:rsidR="00FB05BA">
        <w:t xml:space="preserve"> (</w:t>
      </w:r>
      <w:r w:rsidR="00FB05BA" w:rsidRPr="000E566C">
        <w:rPr>
          <w:rFonts w:eastAsia="Times New Roman"/>
        </w:rPr>
        <w:t>Ash-Saki</w:t>
      </w:r>
      <w:r w:rsidR="00FB05BA">
        <w:t xml:space="preserve"> et al., 2019)</w:t>
      </w:r>
      <w:r w:rsidRPr="00FB20E1">
        <w:t xml:space="preserve">. In their implementation, they use IBM’s quantum computer QX4, also known as </w:t>
      </w:r>
      <w:proofErr w:type="spellStart"/>
      <w:r w:rsidRPr="00FB20E1">
        <w:t>ibmq_tenerife</w:t>
      </w:r>
      <w:proofErr w:type="spellEnd"/>
      <w:r w:rsidRPr="00FB20E1">
        <w:t xml:space="preserv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In an attempt to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63C9E4E3" w:rsidR="007240DF" w:rsidRDefault="007240DF" w:rsidP="00434A55">
      <w:pPr>
        <w:pStyle w:val="TableTitle"/>
        <w:keepNext/>
        <w:keepLines/>
      </w:pPr>
      <w:bookmarkStart w:id="27" w:name="_Toc94475492"/>
      <w:r w:rsidRPr="00884CEF">
        <w:lastRenderedPageBreak/>
        <w:t xml:space="preserve">Table </w:t>
      </w:r>
      <w:r w:rsidR="00D238EE">
        <w:t>1</w:t>
      </w:r>
      <w:r>
        <w:t xml:space="preserve">. </w:t>
      </w:r>
      <w:r w:rsidRPr="00FB20E1">
        <w:t>NIST STS Results from IBM Tenerife RNG</w:t>
      </w:r>
      <w:r>
        <w:t>.</w:t>
      </w:r>
      <w:bookmarkEnd w:id="27"/>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650672">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650672">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650672">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650672">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650672">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650672">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650672">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650672">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650672">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650672">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650672">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650672">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650672">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650672">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650672">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650672">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040D8A33" w:rsidR="007240DF" w:rsidRDefault="00D04555" w:rsidP="00434A55">
      <w:pPr>
        <w:pStyle w:val="TableDescription"/>
        <w:keepNext/>
        <w:keepLines/>
      </w:pPr>
      <w:r>
        <w:t xml:space="preserve">NIST STS results generated by </w:t>
      </w:r>
      <w:r w:rsidR="00FB05BA" w:rsidRPr="000E566C">
        <w:rPr>
          <w:rFonts w:eastAsia="Times New Roman"/>
        </w:rPr>
        <w:t>Ash-Saki</w:t>
      </w:r>
      <w:r w:rsidR="00FB05BA">
        <w:t xml:space="preserve"> </w:t>
      </w:r>
      <w:r>
        <w:t>et al. using Tenerife as the QRNG</w:t>
      </w:r>
      <w:r w:rsidR="007240DF">
        <w:t>.</w:t>
      </w:r>
    </w:p>
    <w:p w14:paraId="1F73FED5" w14:textId="6CD7DA7F" w:rsidR="007240DF" w:rsidRDefault="007240DF" w:rsidP="007240DF">
      <w:pPr>
        <w:pStyle w:val="BodyText"/>
      </w:pPr>
      <w:r w:rsidRPr="00FB20E1">
        <w:t xml:space="preserve">Error data from the </w:t>
      </w:r>
      <w:r w:rsidR="00FB05BA" w:rsidRPr="000E566C">
        <w:rPr>
          <w:rFonts w:eastAsia="Times New Roman"/>
        </w:rPr>
        <w:t>Ash-Saki</w:t>
      </w:r>
      <w:r w:rsidR="00FB05BA" w:rsidRPr="00FB20E1">
        <w:t xml:space="preserve"> </w:t>
      </w:r>
      <w:r w:rsidRPr="00FB20E1">
        <w:t xml:space="preserve">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3B8B1B18" w:rsidR="007240DF" w:rsidRDefault="001574FA" w:rsidP="001574FA">
      <w:pPr>
        <w:pStyle w:val="Heading3"/>
      </w:pPr>
      <w:bookmarkStart w:id="28" w:name="_Toc96517521"/>
      <w:r>
        <w:t>2</w:t>
      </w:r>
      <w:r w:rsidR="007240DF">
        <w:t>.2 IBM 20Q Tokyo</w:t>
      </w:r>
      <w:bookmarkEnd w:id="28"/>
    </w:p>
    <w:p w14:paraId="7256B14F" w14:textId="365A4888"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B3260F">
        <w:t>released in 2017</w:t>
      </w:r>
      <w:r w:rsidR="002C59E7">
        <w:t xml:space="preserve">. Tokyo was </w:t>
      </w:r>
      <w:r w:rsidR="003428AD">
        <w:t xml:space="preserve">considered a leap in quantum computing technology with twice the quantum volume </w:t>
      </w:r>
      <w:r w:rsidR="00AB726C">
        <w:t>of</w:t>
      </w:r>
      <w:r w:rsidR="003428AD">
        <w:t xml:space="preserve"> Tenerife. Tamura and </w:t>
      </w:r>
      <w:proofErr w:type="spellStart"/>
      <w:r w:rsidR="003428AD">
        <w:t>Shikano</w:t>
      </w:r>
      <w:proofErr w:type="spellEnd"/>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6A2A133" w:rsidR="007240DF" w:rsidRDefault="007240DF" w:rsidP="007240DF">
      <w:pPr>
        <w:pStyle w:val="TableTitle"/>
      </w:pPr>
      <w:bookmarkStart w:id="29" w:name="_Toc94475493"/>
      <w:r w:rsidRPr="00884CEF">
        <w:t xml:space="preserve">Table </w:t>
      </w:r>
      <w:r w:rsidR="00D238EE">
        <w:t>2</w:t>
      </w:r>
      <w:r>
        <w:t xml:space="preserve">. </w:t>
      </w:r>
      <w:r w:rsidRPr="00FB20E1">
        <w:t>NIST STS Results from IBM Tenerife RNG</w:t>
      </w:r>
      <w:r>
        <w:t>.</w:t>
      </w:r>
      <w:bookmarkEnd w:id="29"/>
    </w:p>
    <w:tbl>
      <w:tblPr>
        <w:tblStyle w:val="TableGrid"/>
        <w:tblW w:w="0" w:type="auto"/>
        <w:tblLook w:val="04A0" w:firstRow="1" w:lastRow="0" w:firstColumn="1" w:lastColumn="0" w:noHBand="0" w:noVBand="1"/>
      </w:tblPr>
      <w:tblGrid>
        <w:gridCol w:w="1863"/>
        <w:gridCol w:w="936"/>
      </w:tblGrid>
      <w:tr w:rsidR="007240DF" w14:paraId="2F7DB727" w14:textId="77777777" w:rsidTr="00650672">
        <w:tc>
          <w:tcPr>
            <w:tcW w:w="0" w:type="auto"/>
            <w:shd w:val="clear" w:color="auto" w:fill="D0CECE" w:themeFill="background2" w:themeFillShade="E6"/>
          </w:tcPr>
          <w:p w14:paraId="74927675"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650672">
        <w:tc>
          <w:tcPr>
            <w:tcW w:w="0" w:type="auto"/>
          </w:tcPr>
          <w:p w14:paraId="04E818B5"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650672">
        <w:tc>
          <w:tcPr>
            <w:tcW w:w="0" w:type="auto"/>
          </w:tcPr>
          <w:p w14:paraId="04BCC5B2"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650672">
        <w:tc>
          <w:tcPr>
            <w:tcW w:w="0" w:type="auto"/>
          </w:tcPr>
          <w:p w14:paraId="686A0D79"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650672">
        <w:tc>
          <w:tcPr>
            <w:tcW w:w="0" w:type="auto"/>
          </w:tcPr>
          <w:p w14:paraId="63844CB9"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650672">
        <w:tc>
          <w:tcPr>
            <w:tcW w:w="0" w:type="auto"/>
          </w:tcPr>
          <w:p w14:paraId="54DC629B"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650672">
        <w:tc>
          <w:tcPr>
            <w:tcW w:w="0" w:type="auto"/>
          </w:tcPr>
          <w:p w14:paraId="1AA8FC74"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650672">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1504DE18" w:rsidR="007240DF" w:rsidRDefault="003428AD" w:rsidP="007240DF">
      <w:pPr>
        <w:pStyle w:val="TableDescription"/>
      </w:pPr>
      <w:r>
        <w:t xml:space="preserve">NIST STS results generated by </w:t>
      </w:r>
      <w:r w:rsidR="00FB05BA" w:rsidRPr="000E566C">
        <w:rPr>
          <w:rFonts w:eastAsia="Times New Roman"/>
        </w:rPr>
        <w:t>Ash-Saki</w:t>
      </w:r>
      <w:r w:rsidR="00FB05BA">
        <w:t xml:space="preserve"> </w:t>
      </w:r>
      <w:r>
        <w:t>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16493319" w14:textId="235223F0" w:rsidR="00B64D86" w:rsidRDefault="00B64D86" w:rsidP="00B64D86">
      <w:pPr>
        <w:pStyle w:val="Heading2"/>
      </w:pPr>
      <w:bookmarkStart w:id="30" w:name="_Toc96517522"/>
      <w:r>
        <w:lastRenderedPageBreak/>
        <w:t>Chapter I</w:t>
      </w:r>
      <w:r w:rsidR="001574FA">
        <w:t>II</w:t>
      </w:r>
      <w:r>
        <w:t>.</w:t>
      </w:r>
      <w:r>
        <w:br/>
        <w:t>Statistical Testing Methods and Algorithms</w:t>
      </w:r>
      <w:bookmarkEnd w:id="30"/>
    </w:p>
    <w:p w14:paraId="1139F0DF" w14:textId="77777777" w:rsidR="00B64D86" w:rsidRPr="00055415" w:rsidRDefault="00B64D86" w:rsidP="00B64D86">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Pr>
          <w:rFonts w:eastAsia="Times New Roman"/>
        </w:rPr>
        <w:t>These papers are widely recognized as the de facto standard for testing and implementing random number generation in cryptography.</w:t>
      </w:r>
    </w:p>
    <w:p w14:paraId="76DA439F" w14:textId="77777777" w:rsidR="00B64D86" w:rsidRDefault="00B64D86" w:rsidP="00B64D86">
      <w:pPr>
        <w:pStyle w:val="BodyText"/>
      </w:pPr>
      <w:r w:rsidRPr="00055415">
        <w:rPr>
          <w:rFonts w:eastAsia="Times New Roman"/>
        </w:rPr>
        <w:t>The NIST Statistical Test Suite</w:t>
      </w:r>
      <w:r>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Pr>
          <w:rFonts w:eastAsia="Times New Roman"/>
        </w:rPr>
        <w:t xml:space="preserve"> STS</w:t>
      </w:r>
      <w:r w:rsidRPr="00055415">
        <w:rPr>
          <w:rFonts w:eastAsia="Times New Roman"/>
        </w:rPr>
        <w:t xml:space="preserve"> is</w:t>
      </w:r>
      <w:r>
        <w:rPr>
          <w:rFonts w:eastAsia="Times New Roman"/>
        </w:rPr>
        <w:t xml:space="preserve"> from</w:t>
      </w:r>
      <w:r w:rsidRPr="00055415">
        <w:rPr>
          <w:rFonts w:eastAsia="Times New Roman"/>
        </w:rPr>
        <w:t xml:space="preserve"> a US government agency, has strong documentation, and provides tests specifically for cryptographic applications</w:t>
      </w:r>
      <w:r>
        <w:rPr>
          <w:rFonts w:eastAsia="Times New Roman"/>
        </w:rPr>
        <w:t>, not just randomness in general</w:t>
      </w:r>
      <w:r>
        <w:t>.</w:t>
      </w:r>
    </w:p>
    <w:p w14:paraId="2E6115D6" w14:textId="77777777" w:rsidR="00B64D86" w:rsidRDefault="00B64D86" w:rsidP="00B64D86">
      <w:pPr>
        <w:pStyle w:val="BodyText"/>
      </w:pPr>
      <w:r>
        <w:t>The NIST STS will show P-values and number of passing sequences as part of its analysis. For the purpose of this study and other studies using the NIST STS, the null hypothesis is that “the sequence tested is random”. Tests can either fail by not having enough passing sequences or by showing an uneven distribution of P-values.</w:t>
      </w:r>
    </w:p>
    <w:p w14:paraId="5D8F7BF2" w14:textId="77777777" w:rsidR="00B64D86" w:rsidRDefault="00B64D86" w:rsidP="00B64D86">
      <w:pPr>
        <w:pStyle w:val="BodyText"/>
      </w:pPr>
      <w:r>
        <w:lastRenderedPageBreak/>
        <w:t>The following is a list of the NIST statistical tests for randomness and a short summary of their purpose:</w:t>
      </w:r>
    </w:p>
    <w:p w14:paraId="6492DE82" w14:textId="77777777" w:rsidR="00B64D86" w:rsidRDefault="00B64D86" w:rsidP="00B64D86">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Pr>
          <w:rFonts w:eastAsia="Times New Roman"/>
        </w:rPr>
        <w:t xml:space="preserve"> (Chung, 1979)</w:t>
      </w:r>
      <w:r w:rsidRPr="00055415">
        <w:rPr>
          <w:rFonts w:eastAsia="Times New Roman"/>
        </w:rPr>
        <w:t>.</w:t>
      </w:r>
    </w:p>
    <w:p w14:paraId="716F1B22" w14:textId="77777777" w:rsidR="00B64D86" w:rsidRDefault="00B64D86" w:rsidP="00B64D86">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p>
    <w:p w14:paraId="4E70D57F" w14:textId="77777777" w:rsidR="00B64D86" w:rsidRPr="00D238EE" w:rsidRDefault="00B64D86" w:rsidP="00B64D86">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Pr>
          <w:rFonts w:eastAsia="Times New Roman"/>
        </w:rPr>
        <w:t xml:space="preserve"> (Godbole, 1994)</w:t>
      </w:r>
      <w:r w:rsidRPr="00055415">
        <w:rPr>
          <w:rFonts w:eastAsia="Times New Roman"/>
        </w:rPr>
        <w:t>.</w:t>
      </w:r>
    </w:p>
    <w:p w14:paraId="59BB4393" w14:textId="77777777" w:rsidR="00B64D86" w:rsidRPr="00D238EE" w:rsidRDefault="00B64D86" w:rsidP="00B64D86">
      <w:pPr>
        <w:pStyle w:val="NumberedList"/>
      </w:pPr>
      <w:r w:rsidRPr="00055415">
        <w:rPr>
          <w:rFonts w:eastAsia="Times New Roman"/>
        </w:rPr>
        <w:t>Test for the Longest Run of Ones in a Block</w:t>
      </w:r>
      <w:r>
        <w:rPr>
          <w:rFonts w:eastAsia="Times New Roman"/>
        </w:rPr>
        <w:t xml:space="preserve"> (Longest Run): </w:t>
      </w:r>
      <w:r w:rsidRPr="00055415">
        <w:rPr>
          <w:rFonts w:eastAsia="Times New Roman"/>
        </w:rPr>
        <w:t>To determine whether the length of the longest run of ones within the tested sequence is consistent with the length of the longest run of ones that would be expected in a random sequence</w:t>
      </w:r>
      <w:r>
        <w:rPr>
          <w:rFonts w:eastAsia="Times New Roman"/>
        </w:rPr>
        <w:t xml:space="preserve"> </w:t>
      </w:r>
      <w:r>
        <w:t>(David &amp; Barton, 1962)</w:t>
      </w:r>
      <w:r w:rsidRPr="00055415">
        <w:rPr>
          <w:rFonts w:eastAsia="Times New Roman"/>
        </w:rPr>
        <w:t>.</w:t>
      </w:r>
    </w:p>
    <w:p w14:paraId="001C4176" w14:textId="77777777" w:rsidR="00B64D86" w:rsidRPr="00D238EE" w:rsidRDefault="00B64D86" w:rsidP="00B64D86">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Pr>
          <w:rFonts w:eastAsia="Times New Roman"/>
        </w:rPr>
        <w:t xml:space="preserve"> (Kovalenko, 1973).</w:t>
      </w:r>
    </w:p>
    <w:p w14:paraId="5708044A" w14:textId="77777777" w:rsidR="00B64D86" w:rsidRPr="00D238EE" w:rsidRDefault="00B64D86" w:rsidP="00B64D86">
      <w:pPr>
        <w:pStyle w:val="NumberedList"/>
      </w:pPr>
      <w:r w:rsidRPr="00055415">
        <w:rPr>
          <w:rFonts w:eastAsia="Times New Roman"/>
        </w:rPr>
        <w:t>Discrete Fourier Transform (Spectral) Test</w:t>
      </w:r>
      <w:r>
        <w:rPr>
          <w:rFonts w:eastAsia="Times New Roman"/>
        </w:rPr>
        <w:t xml:space="preserve"> or Fast Fourier Transform Test (FFT): </w:t>
      </w:r>
      <w:r w:rsidRPr="00055415">
        <w:rPr>
          <w:rFonts w:eastAsia="Times New Roman"/>
        </w:rPr>
        <w:t>To detect periodic features (i.e., repetitive patterns that are near each other) in the tested sequence that would indicate a deviation from the assumption of randomness</w:t>
      </w:r>
      <w:r>
        <w:rPr>
          <w:rFonts w:eastAsia="Times New Roman"/>
        </w:rPr>
        <w:t xml:space="preserve"> (Bracewell, 1986)</w:t>
      </w:r>
      <w:r w:rsidRPr="00055415">
        <w:rPr>
          <w:rFonts w:eastAsia="Times New Roman"/>
        </w:rPr>
        <w:t>.</w:t>
      </w:r>
    </w:p>
    <w:p w14:paraId="69995C1B" w14:textId="77777777" w:rsidR="00B64D86" w:rsidRPr="00D238EE" w:rsidRDefault="00B64D86" w:rsidP="00B64D86">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Pr>
          <w:rFonts w:eastAsia="Times New Roman"/>
        </w:rPr>
        <w:t xml:space="preserve"> (Barbour et al., 1992)</w:t>
      </w:r>
      <w:r w:rsidRPr="00055415">
        <w:rPr>
          <w:rFonts w:eastAsia="Times New Roman"/>
        </w:rPr>
        <w:t>.</w:t>
      </w:r>
    </w:p>
    <w:p w14:paraId="3B6F5C23" w14:textId="77777777" w:rsidR="00B64D86" w:rsidRPr="00D238EE" w:rsidRDefault="00B64D86" w:rsidP="00B64D86">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Pr>
          <w:rFonts w:eastAsia="Times New Roman"/>
        </w:rPr>
        <w:t xml:space="preserve"> (</w:t>
      </w:r>
      <w:proofErr w:type="spellStart"/>
      <w:r w:rsidRPr="006E273F">
        <w:rPr>
          <w:rFonts w:eastAsia="Times New Roman"/>
        </w:rPr>
        <w:t>Chrysaphinou</w:t>
      </w:r>
      <w:proofErr w:type="spellEnd"/>
      <w:r>
        <w:rPr>
          <w:rFonts w:eastAsia="Times New Roman"/>
        </w:rPr>
        <w:t xml:space="preserve"> and </w:t>
      </w:r>
      <w:proofErr w:type="spellStart"/>
      <w:r w:rsidRPr="006E273F">
        <w:rPr>
          <w:rFonts w:eastAsia="Times New Roman"/>
        </w:rPr>
        <w:t>Papastavridis</w:t>
      </w:r>
      <w:proofErr w:type="spellEnd"/>
      <w:r w:rsidRPr="006E273F">
        <w:rPr>
          <w:rFonts w:eastAsia="Times New Roman"/>
        </w:rPr>
        <w:t>,</w:t>
      </w:r>
      <w:r>
        <w:rPr>
          <w:rFonts w:eastAsia="Times New Roman"/>
        </w:rPr>
        <w:t xml:space="preserve"> 1988)</w:t>
      </w:r>
      <w:r w:rsidRPr="00055415">
        <w:rPr>
          <w:rFonts w:eastAsia="Times New Roman"/>
        </w:rPr>
        <w:t>.</w:t>
      </w:r>
    </w:p>
    <w:p w14:paraId="3A2E8CDF" w14:textId="77777777" w:rsidR="00B64D86" w:rsidRPr="00D238EE" w:rsidRDefault="00B64D86" w:rsidP="00B64D86">
      <w:pPr>
        <w:pStyle w:val="NumberedList"/>
      </w:pPr>
      <w:r w:rsidRPr="00055415">
        <w:rPr>
          <w:rFonts w:eastAsia="Times New Roman"/>
        </w:rPr>
        <w:t>Maurer's Universal Statistical Test</w:t>
      </w:r>
      <w:r>
        <w:rPr>
          <w:rFonts w:eastAsia="Times New Roman"/>
        </w:rPr>
        <w:t xml:space="preserve"> (Universal Statistical Test): </w:t>
      </w:r>
      <w:r w:rsidRPr="00055415">
        <w:rPr>
          <w:rFonts w:eastAsia="Times New Roman"/>
        </w:rPr>
        <w:t>To detect whether the sequence can be significantly compressed without loss of information. An overly compressible sequence is non-random</w:t>
      </w:r>
      <w:r>
        <w:rPr>
          <w:rFonts w:eastAsia="Times New Roman"/>
        </w:rPr>
        <w:t xml:space="preserve"> (Maurer, 1992).</w:t>
      </w:r>
    </w:p>
    <w:p w14:paraId="26DF1EE8" w14:textId="77777777" w:rsidR="00B64D86" w:rsidRPr="00D238EE" w:rsidRDefault="00B64D86" w:rsidP="00B64D86">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p>
    <w:p w14:paraId="58B1603A" w14:textId="77777777" w:rsidR="00B64D86" w:rsidRPr="00D238EE" w:rsidRDefault="00B64D86" w:rsidP="00B64D86">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Pr>
          <w:rFonts w:eastAsia="Times New Roman"/>
        </w:rPr>
        <w:t xml:space="preserve"> (Good, 1953)</w:t>
      </w:r>
    </w:p>
    <w:p w14:paraId="27C588E2" w14:textId="77777777" w:rsidR="00B64D86" w:rsidRPr="00D238EE" w:rsidRDefault="00B64D86" w:rsidP="00B64D86">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Pr>
          <w:rFonts w:eastAsia="Times New Roman"/>
        </w:rPr>
        <w:t xml:space="preserve"> (</w:t>
      </w:r>
      <w:proofErr w:type="spellStart"/>
      <w:r>
        <w:rPr>
          <w:rFonts w:eastAsia="Times New Roman"/>
        </w:rPr>
        <w:t>Rukhin</w:t>
      </w:r>
      <w:proofErr w:type="spellEnd"/>
      <w:r>
        <w:rPr>
          <w:rFonts w:eastAsia="Times New Roman"/>
        </w:rPr>
        <w:t>, 2000)</w:t>
      </w:r>
    </w:p>
    <w:p w14:paraId="60210A96" w14:textId="77777777" w:rsidR="00B64D86" w:rsidRPr="00D238EE" w:rsidRDefault="00B64D86" w:rsidP="00B64D86">
      <w:pPr>
        <w:pStyle w:val="NumberedList"/>
      </w:pPr>
      <w:r w:rsidRPr="00055415">
        <w:rPr>
          <w:rFonts w:eastAsia="Times New Roman"/>
        </w:rPr>
        <w:t>Cumulative Sum (</w:t>
      </w:r>
      <w:proofErr w:type="spellStart"/>
      <w:r w:rsidRPr="00055415">
        <w:rPr>
          <w:rFonts w:eastAsia="Times New Roman"/>
        </w:rPr>
        <w:t>Cu</w:t>
      </w:r>
      <w:r>
        <w:rPr>
          <w:rFonts w:eastAsia="Times New Roman"/>
        </w:rPr>
        <w:t>S</w:t>
      </w:r>
      <w:r w:rsidRPr="00055415">
        <w:rPr>
          <w:rFonts w:eastAsia="Times New Roman"/>
        </w:rPr>
        <w:t>um</w:t>
      </w:r>
      <w:proofErr w:type="spellEnd"/>
      <w:r w:rsidRPr="00055415">
        <w:rPr>
          <w:rFonts w:eastAsia="Times New Roman"/>
        </w:rPr>
        <w:t>)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Pr>
          <w:rFonts w:eastAsia="Times New Roman"/>
        </w:rPr>
        <w:t xml:space="preserve"> (</w:t>
      </w:r>
      <w:proofErr w:type="spellStart"/>
      <w:r>
        <w:rPr>
          <w:rFonts w:eastAsia="Times New Roman"/>
        </w:rPr>
        <w:t>Revesz</w:t>
      </w:r>
      <w:proofErr w:type="spellEnd"/>
      <w:r>
        <w:rPr>
          <w:rFonts w:eastAsia="Times New Roman"/>
        </w:rPr>
        <w:t>, 1990)</w:t>
      </w:r>
      <w:r w:rsidRPr="00055415">
        <w:rPr>
          <w:rFonts w:eastAsia="Times New Roman"/>
        </w:rPr>
        <w:t>.</w:t>
      </w:r>
    </w:p>
    <w:p w14:paraId="6E9FF714" w14:textId="77777777" w:rsidR="00B64D86" w:rsidRPr="00D238EE" w:rsidRDefault="00B64D86" w:rsidP="00B64D86">
      <w:pPr>
        <w:pStyle w:val="NumberedList"/>
      </w:pPr>
      <w:r>
        <w:rPr>
          <w:rFonts w:eastAsia="Times New Roman"/>
        </w:rPr>
        <w:lastRenderedPageBreak/>
        <w:t>Random Excursions Test: To</w:t>
      </w:r>
      <w:r w:rsidRPr="008822DB">
        <w:rPr>
          <w:rFonts w:eastAsia="Times New Roman"/>
        </w:rPr>
        <w:t xml:space="preserve"> determine if the</w:t>
      </w:r>
      <w:r>
        <w:rPr>
          <w:rFonts w:eastAsia="Times New Roman"/>
        </w:rPr>
        <w:t xml:space="preserve"> </w:t>
      </w:r>
      <w:r w:rsidRPr="008822DB">
        <w:rPr>
          <w:rFonts w:eastAsia="Times New Roman"/>
        </w:rPr>
        <w:t>number of visits to a particular state within a cycle deviate from what one would expect for a random</w:t>
      </w:r>
      <w:r>
        <w:rPr>
          <w:rFonts w:eastAsia="Times New Roman"/>
        </w:rPr>
        <w:t xml:space="preserve"> </w:t>
      </w:r>
      <w:r w:rsidRPr="008822DB">
        <w:rPr>
          <w:rFonts w:eastAsia="Times New Roman"/>
        </w:rPr>
        <w:t>sequence</w:t>
      </w:r>
      <w:r>
        <w:rPr>
          <w:rFonts w:eastAsia="Times New Roman"/>
        </w:rPr>
        <w:t xml:space="preserve"> (Spitzer, 1964).</w:t>
      </w:r>
    </w:p>
    <w:p w14:paraId="78D4817D" w14:textId="27202FBB" w:rsidR="00B64D86" w:rsidRDefault="00B64D86" w:rsidP="00B64D86">
      <w:pPr>
        <w:pStyle w:val="NumberedList"/>
        <w:rPr>
          <w:rFonts w:eastAsia="Times New Roman"/>
        </w:rPr>
        <w:sectPr w:rsidR="00B64D86" w:rsidSect="00D74720">
          <w:pgSz w:w="12240" w:h="15840"/>
          <w:pgMar w:top="1440" w:right="1440" w:bottom="1440" w:left="2160" w:header="720" w:footer="720" w:gutter="0"/>
          <w:cols w:space="720"/>
          <w:docGrid w:linePitch="360"/>
        </w:sectPr>
      </w:pPr>
      <w:r w:rsidRPr="00EA65F7">
        <w:rPr>
          <w:rFonts w:eastAsia="Times New Roman"/>
        </w:rPr>
        <w:t>Random Excursions Variant Test</w:t>
      </w:r>
      <w:r>
        <w:rPr>
          <w:rFonts w:eastAsia="Times New Roman"/>
        </w:rPr>
        <w:t xml:space="preserve">: 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Pr>
          <w:rFonts w:eastAsia="Times New Roman"/>
        </w:rPr>
        <w:t xml:space="preserve"> (Baron et al., 1999</w:t>
      </w:r>
    </w:p>
    <w:p w14:paraId="01576BDB" w14:textId="21398003" w:rsidR="00665BEE" w:rsidRDefault="00665BEE" w:rsidP="00665BEE">
      <w:pPr>
        <w:pStyle w:val="Heading2"/>
      </w:pPr>
      <w:bookmarkStart w:id="31" w:name="_Toc96517523"/>
      <w:r>
        <w:lastRenderedPageBreak/>
        <w:t xml:space="preserve">Chapter </w:t>
      </w:r>
      <w:r w:rsidR="001574FA">
        <w:t>I</w:t>
      </w:r>
      <w:r>
        <w:t>V.</w:t>
      </w:r>
      <w:r>
        <w:br/>
      </w:r>
      <w:r w:rsidR="003B5CE5">
        <w:t>Experiments</w:t>
      </w:r>
      <w:bookmarkEnd w:id="31"/>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saved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5FFD6AEE" w:rsidR="00216B5C" w:rsidRDefault="001574FA" w:rsidP="003B5CE5">
      <w:pPr>
        <w:pStyle w:val="Heading3"/>
      </w:pPr>
      <w:bookmarkStart w:id="32" w:name="_Toc96517524"/>
      <w:r>
        <w:t>4</w:t>
      </w:r>
      <w:r w:rsidR="00985543">
        <w:t>.1</w:t>
      </w:r>
      <w:r w:rsidR="00216B5C">
        <w:t xml:space="preserve"> </w:t>
      </w:r>
      <w:r w:rsidR="00870CC5">
        <w:t xml:space="preserve">Minimum </w:t>
      </w:r>
      <w:r w:rsidR="00985543">
        <w:t>Sample Size</w:t>
      </w:r>
      <w:bookmarkEnd w:id="32"/>
    </w:p>
    <w:p w14:paraId="40B8774B" w14:textId="5758B3FA" w:rsidR="007E11E1" w:rsidRDefault="00985543" w:rsidP="003B5CE5">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003B5CE5">
        <w:rPr>
          <w:rFonts w:ascii="Times New Roman" w:eastAsia="Times New Roman" w:hAnsi="Times New Roman" w:cs="Times New Roman"/>
          <w:sz w:val="24"/>
          <w:szCs w:val="24"/>
        </w:rPr>
        <w:t>)</w:t>
      </w:r>
    </w:p>
    <w:p w14:paraId="155D3A6F" w14:textId="17FC2420" w:rsidR="003B5CE5" w:rsidRDefault="001574FA" w:rsidP="003B5CE5">
      <w:pPr>
        <w:pStyle w:val="Heading3"/>
      </w:pPr>
      <w:bookmarkStart w:id="33" w:name="_Toc96517525"/>
      <w:r>
        <w:t>4</w:t>
      </w:r>
      <w:r w:rsidR="003B5CE5">
        <w:t xml:space="preserve">.2 Minimum </w:t>
      </w:r>
      <w:r>
        <w:t>Input</w:t>
      </w:r>
      <w:r w:rsidR="003B5CE5">
        <w:t xml:space="preserve"> Size</w:t>
      </w:r>
      <w:bookmarkEnd w:id="33"/>
    </w:p>
    <w:p w14:paraId="1DCDFC48" w14:textId="3B7C4240" w:rsidR="007E11E1" w:rsidRPr="003B5CE5" w:rsidRDefault="001574FA" w:rsidP="003B5CE5">
      <w:pPr>
        <w:pStyle w:val="Normal1"/>
        <w:spacing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w:t>
      </w:r>
      <w:r w:rsidR="005B4A88" w:rsidRPr="003B5CE5">
        <w:rPr>
          <w:rFonts w:ascii="Times New Roman" w:eastAsia="Times New Roman" w:hAnsi="Times New Roman" w:cs="Times New Roman"/>
          <w:sz w:val="24"/>
          <w:szCs w:val="24"/>
        </w:rPr>
        <w:t xml:space="preserve">test in SP 800-22 dictates a minimum number of bits </w:t>
      </w:r>
      <w:r w:rsidR="002C59E7" w:rsidRPr="003B5CE5">
        <w:rPr>
          <w:rFonts w:ascii="Times New Roman" w:eastAsia="Times New Roman" w:hAnsi="Times New Roman" w:cs="Times New Roman"/>
          <w:sz w:val="24"/>
          <w:szCs w:val="24"/>
        </w:rPr>
        <w:t>required</w:t>
      </w:r>
      <w:r w:rsidR="005B4A88" w:rsidRPr="003B5CE5">
        <w:rPr>
          <w:rFonts w:ascii="Times New Roman" w:eastAsia="Times New Roman" w:hAnsi="Times New Roman" w:cs="Times New Roman"/>
          <w:sz w:val="24"/>
          <w:szCs w:val="24"/>
        </w:rPr>
        <w:t xml:space="preserve"> for evaluation of each test. This section describes the selection and calculation of parameters minimizing variable “n” which will have consistent definition as the length of the input bit string throughout this paper. </w:t>
      </w:r>
      <w:r w:rsidR="003C7735" w:rsidRPr="003B5CE5">
        <w:rPr>
          <w:rFonts w:ascii="Times New Roman" w:eastAsia="Times New Roman" w:hAnsi="Times New Roman" w:cs="Times New Roman"/>
          <w:sz w:val="24"/>
          <w:szCs w:val="24"/>
        </w:rPr>
        <w:t xml:space="preserve">Since we do not have unlimited use of quantum computers, </w:t>
      </w:r>
      <w:r w:rsidR="00821E2D" w:rsidRPr="003B5CE5">
        <w:rPr>
          <w:rFonts w:ascii="Times New Roman" w:eastAsia="Times New Roman" w:hAnsi="Times New Roman" w:cs="Times New Roman"/>
          <w:sz w:val="24"/>
          <w:szCs w:val="24"/>
        </w:rPr>
        <w:t>we want to generate a sample that will allow us to perform the least demanding tests in the suite before continuing onto the tests that require large samples and therefore significant computing resources to generate.</w:t>
      </w:r>
    </w:p>
    <w:p w14:paraId="0254249C" w14:textId="3F02962C" w:rsidR="007E11E1" w:rsidRDefault="001574FA" w:rsidP="00645B6E">
      <w:pPr>
        <w:pStyle w:val="Heading3"/>
        <w:jc w:val="left"/>
      </w:pPr>
      <w:bookmarkStart w:id="34" w:name="_Toc96517526"/>
      <w:r>
        <w:t>4</w:t>
      </w:r>
      <w:r w:rsidR="007E11E1">
        <w:t>.</w:t>
      </w:r>
      <w:r w:rsidR="003B5CE5">
        <w:t>2.1</w:t>
      </w:r>
      <w:r w:rsidR="007E11E1">
        <w:t xml:space="preserve"> </w:t>
      </w:r>
      <w:r w:rsidR="007E11E1" w:rsidRPr="007E11E1">
        <w:t>Frequency,</w:t>
      </w:r>
      <w:r w:rsidR="007E11E1">
        <w:t xml:space="preserve"> </w:t>
      </w:r>
      <w:r w:rsidR="007E11E1" w:rsidRPr="007E11E1">
        <w:t>Block Frequency, Cumulative Sums</w:t>
      </w:r>
      <w:bookmarkEnd w:id="34"/>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6147F8D0" w:rsidR="007E11E1" w:rsidRDefault="001574FA" w:rsidP="00645B6E">
      <w:pPr>
        <w:pStyle w:val="Heading3"/>
        <w:jc w:val="left"/>
      </w:pPr>
      <w:bookmarkStart w:id="35" w:name="_Toc96517527"/>
      <w:r>
        <w:t>4</w:t>
      </w:r>
      <w:r w:rsidR="007E11E1">
        <w:t>.2</w:t>
      </w:r>
      <w:r w:rsidR="003B5CE5">
        <w:t>.2</w:t>
      </w:r>
      <w:r w:rsidR="007E11E1">
        <w:t xml:space="preserve"> </w:t>
      </w:r>
      <w:r w:rsidR="007E11E1" w:rsidRPr="005B4A88">
        <w:t>Longest Runs of Ones</w:t>
      </w:r>
      <w:bookmarkEnd w:id="35"/>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6" w:name="_Toc500509876"/>
    </w:p>
    <w:p w14:paraId="1EAB0BC4" w14:textId="54495A3D" w:rsidR="0017741D" w:rsidRDefault="0017741D" w:rsidP="0017741D">
      <w:pPr>
        <w:pStyle w:val="TableTitle"/>
      </w:pPr>
      <w:bookmarkStart w:id="37" w:name="_Toc94475494"/>
      <w:r w:rsidRPr="00884CEF">
        <w:t xml:space="preserve">Table </w:t>
      </w:r>
      <w:r w:rsidR="00D238EE">
        <w:t>3</w:t>
      </w:r>
      <w:r>
        <w:t xml:space="preserve">. </w:t>
      </w:r>
      <w:bookmarkEnd w:id="36"/>
      <w:r>
        <w:t>Longest Runs of Ones Minimum n</w:t>
      </w:r>
      <w:bookmarkEnd w:id="37"/>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0AA05B0F" w:rsidR="007E11E1" w:rsidRDefault="001574FA" w:rsidP="00645B6E">
      <w:pPr>
        <w:pStyle w:val="Heading3"/>
        <w:jc w:val="left"/>
      </w:pPr>
      <w:bookmarkStart w:id="38" w:name="_Toc96517528"/>
      <w:r>
        <w:t>4</w:t>
      </w:r>
      <w:r w:rsidR="007E11E1">
        <w:t>.</w:t>
      </w:r>
      <w:r w:rsidR="003B5CE5">
        <w:t>2.</w:t>
      </w:r>
      <w:r w:rsidR="003D0B20">
        <w:t>3</w:t>
      </w:r>
      <w:r w:rsidR="007E11E1">
        <w:t xml:space="preserve"> Binary Matrix Rank</w:t>
      </w:r>
      <w:bookmarkEnd w:id="38"/>
    </w:p>
    <w:p w14:paraId="599CE6CD" w14:textId="1ADD3B11" w:rsidR="007E11E1" w:rsidRDefault="007E11E1" w:rsidP="007E11E1">
      <w:pPr>
        <w:widowControl w:val="0"/>
        <w:spacing w:after="240"/>
        <w:ind w:firstLine="720"/>
        <w:jc w:val="both"/>
      </w:pPr>
      <w:r>
        <w:lastRenderedPageBreak/>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9"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40" w:name="_Toc94475450"/>
      <w:r>
        <w:t xml:space="preserve">Figure </w:t>
      </w:r>
      <w:r w:rsidR="00E81AB0">
        <w:t>4</w:t>
      </w:r>
      <w:r>
        <w:t xml:space="preserve">. </w:t>
      </w:r>
      <w:bookmarkEnd w:id="39"/>
      <w:r w:rsidR="00434A55">
        <w:t>Binary Matrix Rank n Calculation</w:t>
      </w:r>
      <w:bookmarkEnd w:id="40"/>
    </w:p>
    <w:p w14:paraId="20237C26" w14:textId="50DD5C1D" w:rsidR="007E11E1" w:rsidRPr="00821E2D" w:rsidRDefault="00434A55" w:rsidP="00821E2D">
      <w:pPr>
        <w:pStyle w:val="FigureDescription"/>
      </w:pPr>
      <w:r>
        <w:t>Calculation for the minimum input sized required for Binary Matrix Rank Test.</w:t>
      </w:r>
    </w:p>
    <w:p w14:paraId="734F3357" w14:textId="44D1F33D" w:rsidR="007E11E1" w:rsidRDefault="001574FA" w:rsidP="00645B6E">
      <w:pPr>
        <w:pStyle w:val="Heading3"/>
        <w:jc w:val="left"/>
      </w:pPr>
      <w:bookmarkStart w:id="41" w:name="_Toc96517529"/>
      <w:r>
        <w:t>4</w:t>
      </w:r>
      <w:r w:rsidR="003B5CE5">
        <w:t>.2</w:t>
      </w:r>
      <w:r w:rsidR="007E11E1">
        <w:t xml:space="preserve">.4 </w:t>
      </w:r>
      <w:r w:rsidR="007E11E1" w:rsidRPr="005B4A88">
        <w:t>Discrete Fourier Transform</w:t>
      </w:r>
      <w:bookmarkEnd w:id="41"/>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456D4C1E" w:rsidR="007E11E1" w:rsidRDefault="001574FA" w:rsidP="00645B6E">
      <w:pPr>
        <w:pStyle w:val="Heading3"/>
        <w:jc w:val="left"/>
      </w:pPr>
      <w:bookmarkStart w:id="42" w:name="_Toc96517530"/>
      <w:r>
        <w:t>4</w:t>
      </w:r>
      <w:r w:rsidR="003B5CE5">
        <w:t>.2.</w:t>
      </w:r>
      <w:r w:rsidR="007E11E1">
        <w:t xml:space="preserve">5 </w:t>
      </w:r>
      <w:r w:rsidR="007E11E1" w:rsidRPr="005B4A88">
        <w:t>Non-overlapping Template</w:t>
      </w:r>
      <w:r w:rsidR="007E11E1">
        <w:t xml:space="preserve"> Matching</w:t>
      </w:r>
      <w:bookmarkEnd w:id="42"/>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lastRenderedPageBreak/>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D0DF664" w:rsidR="007E11E1" w:rsidRDefault="001574FA" w:rsidP="00645B6E">
      <w:pPr>
        <w:pStyle w:val="Heading3"/>
        <w:jc w:val="left"/>
      </w:pPr>
      <w:bookmarkStart w:id="43" w:name="_Toc96517531"/>
      <w:r>
        <w:t>4</w:t>
      </w:r>
      <w:r w:rsidR="003B5CE5">
        <w:t>.2</w:t>
      </w:r>
      <w:r w:rsidR="00EA7652">
        <w:t>.6</w:t>
      </w:r>
      <w:r w:rsidR="007E11E1">
        <w:t xml:space="preserve"> </w:t>
      </w:r>
      <w:r w:rsidR="00EA7652">
        <w:t>Overlapping Template</w:t>
      </w:r>
      <w:bookmarkEnd w:id="43"/>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6BB2057C" w:rsidR="007E11E1" w:rsidRDefault="001574FA" w:rsidP="00645B6E">
      <w:pPr>
        <w:pStyle w:val="Heading3"/>
        <w:jc w:val="left"/>
      </w:pPr>
      <w:bookmarkStart w:id="44" w:name="_Toc96517532"/>
      <w:r>
        <w:t>4</w:t>
      </w:r>
      <w:r w:rsidR="003B5CE5">
        <w:t>.2</w:t>
      </w:r>
      <w:r w:rsidR="00EA7652">
        <w:t>.7</w:t>
      </w:r>
      <w:r w:rsidR="007E11E1">
        <w:t xml:space="preserve"> </w:t>
      </w:r>
      <w:r w:rsidR="00EA7652" w:rsidRPr="005B4A88">
        <w:t>Maurer’s Universal Statistical</w:t>
      </w:r>
      <w:bookmarkEnd w:id="44"/>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EA7652">
      <w:pPr>
        <w:pStyle w:val="TableTitle"/>
      </w:pPr>
      <w:bookmarkStart w:id="45" w:name="_Toc94475495"/>
      <w:r w:rsidRPr="00884CEF">
        <w:t xml:space="preserve">Table </w:t>
      </w:r>
      <w:r w:rsidR="00D238EE">
        <w:t>4</w:t>
      </w:r>
      <w:r>
        <w:t xml:space="preserve">. </w:t>
      </w:r>
      <w:r w:rsidRPr="005B4A88">
        <w:t>Maurer’s Universal Statistical Test Variables</w:t>
      </w:r>
      <w:r>
        <w:t>.</w:t>
      </w:r>
      <w:bookmarkEnd w:id="45"/>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650672">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650672">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650672">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650672">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650672">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650672">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650672">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650672">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650672">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650672">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650672">
        <w:tc>
          <w:tcPr>
            <w:tcW w:w="0" w:type="auto"/>
            <w:vAlign w:val="center"/>
          </w:tcPr>
          <w:p w14:paraId="56407996" w14:textId="77777777" w:rsidR="00EA7652" w:rsidRDefault="00EA7652" w:rsidP="00320D14">
            <w:pPr>
              <w:pStyle w:val="Normal1"/>
              <w:spacing w:after="0" w:line="240" w:lineRule="auto"/>
              <w:jc w:val="center"/>
            </w:pPr>
            <w:r>
              <w:lastRenderedPageBreak/>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650672">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278957DD" w:rsidR="007E11E1" w:rsidRDefault="001574FA" w:rsidP="00645B6E">
      <w:pPr>
        <w:pStyle w:val="Heading3"/>
        <w:jc w:val="left"/>
      </w:pPr>
      <w:bookmarkStart w:id="46" w:name="_Toc96517533"/>
      <w:r>
        <w:t>4</w:t>
      </w:r>
      <w:r w:rsidR="003B5CE5">
        <w:t>.2</w:t>
      </w:r>
      <w:r w:rsidR="00EA7652">
        <w:t>.8</w:t>
      </w:r>
      <w:r w:rsidR="007E11E1">
        <w:t xml:space="preserve"> </w:t>
      </w:r>
      <w:r w:rsidR="00EA7652">
        <w:t>Linear Complexity</w:t>
      </w:r>
      <w:bookmarkEnd w:id="46"/>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5AFC8FD3" w:rsidR="007E11E1" w:rsidRDefault="001574FA" w:rsidP="00645B6E">
      <w:pPr>
        <w:pStyle w:val="Heading3"/>
        <w:jc w:val="left"/>
      </w:pPr>
      <w:bookmarkStart w:id="47" w:name="_Toc96517534"/>
      <w:r>
        <w:t>4</w:t>
      </w:r>
      <w:r w:rsidR="003B5CE5">
        <w:t>.2</w:t>
      </w:r>
      <w:r w:rsidR="00EA7652">
        <w:t>.9</w:t>
      </w:r>
      <w:r w:rsidR="007E11E1">
        <w:t xml:space="preserve"> </w:t>
      </w:r>
      <w:r w:rsidR="00EA7652">
        <w:t>Serial</w:t>
      </w:r>
      <w:bookmarkEnd w:id="47"/>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650672">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650672">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8" w:name="_Toc94475451"/>
      <w:r>
        <w:t xml:space="preserve">Figure </w:t>
      </w:r>
      <w:r w:rsidR="00E81AB0">
        <w:t>5</w:t>
      </w:r>
      <w:r>
        <w:t>.</w:t>
      </w:r>
      <w:r w:rsidRPr="00434A55">
        <w:t xml:space="preserve"> </w:t>
      </w:r>
      <w:r>
        <w:t>Linear Complexity n Calculation</w:t>
      </w:r>
      <w:bookmarkEnd w:id="48"/>
    </w:p>
    <w:p w14:paraId="2C05A774" w14:textId="640D34D7" w:rsidR="00EA7652" w:rsidRPr="00434A55" w:rsidRDefault="00434A55" w:rsidP="00434A55">
      <w:pPr>
        <w:pStyle w:val="FigureDescription"/>
      </w:pPr>
      <w:r>
        <w:t>Calculation for the minimum input sized required for Linear Complexity Test.</w:t>
      </w:r>
    </w:p>
    <w:p w14:paraId="3D598962" w14:textId="262689FD" w:rsidR="007E11E1" w:rsidRDefault="001574FA" w:rsidP="00645B6E">
      <w:pPr>
        <w:pStyle w:val="Heading3"/>
        <w:jc w:val="left"/>
      </w:pPr>
      <w:bookmarkStart w:id="49" w:name="_Toc96517535"/>
      <w:r>
        <w:t>4</w:t>
      </w:r>
      <w:r w:rsidR="003B5CE5">
        <w:t>.2</w:t>
      </w:r>
      <w:r w:rsidR="007E11E1">
        <w:t>.</w:t>
      </w:r>
      <w:r w:rsidR="00EA7652">
        <w:t>10</w:t>
      </w:r>
      <w:r w:rsidR="007E11E1">
        <w:t xml:space="preserve"> </w:t>
      </w:r>
      <w:r w:rsidR="00EA7652">
        <w:t>Approximate Entropy</w:t>
      </w:r>
      <w:bookmarkEnd w:id="49"/>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 xml:space="preserve">where m is the length of bits in each block. </w:t>
      </w:r>
      <w:r w:rsidRPr="003508A6">
        <w:lastRenderedPageBreak/>
        <w:t>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650672">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650672">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50" w:name="_Toc94475452"/>
      <w:r>
        <w:t xml:space="preserve">Figure </w:t>
      </w:r>
      <w:r w:rsidR="00E81AB0">
        <w:t>6</w:t>
      </w:r>
      <w:r>
        <w:t>.</w:t>
      </w:r>
      <w:r w:rsidRPr="00434A55">
        <w:t xml:space="preserve"> </w:t>
      </w:r>
      <w:r>
        <w:t>Approximate Entropy n Calculation</w:t>
      </w:r>
      <w:bookmarkEnd w:id="50"/>
    </w:p>
    <w:p w14:paraId="6C76E5C9" w14:textId="439D0CE7" w:rsidR="00EA7652" w:rsidRPr="00434A55" w:rsidRDefault="00434A55" w:rsidP="00434A55">
      <w:pPr>
        <w:pStyle w:val="FigureDescription"/>
      </w:pPr>
      <w:r>
        <w:t>Calculation for the minimum input sized required for Approximate Entropy Test.</w:t>
      </w:r>
    </w:p>
    <w:p w14:paraId="3A801C47" w14:textId="2F887DD0" w:rsidR="007E11E1" w:rsidRDefault="001574FA" w:rsidP="00645B6E">
      <w:pPr>
        <w:pStyle w:val="Heading3"/>
        <w:jc w:val="left"/>
      </w:pPr>
      <w:bookmarkStart w:id="51" w:name="_Toc96517536"/>
      <w:r>
        <w:t>4</w:t>
      </w:r>
      <w:r w:rsidR="003B5CE5">
        <w:t>.2</w:t>
      </w:r>
      <w:r w:rsidR="007E11E1">
        <w:t>.</w:t>
      </w:r>
      <w:r w:rsidR="00EA7652">
        <w:t>1</w:t>
      </w:r>
      <w:r w:rsidR="007E11E1">
        <w:t xml:space="preserve">1 </w:t>
      </w:r>
      <w:r w:rsidR="00EA7652">
        <w:t>Cumulative Sums</w:t>
      </w:r>
      <w:bookmarkEnd w:id="51"/>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58154796" w:rsidR="007E11E1" w:rsidRDefault="001574FA" w:rsidP="00645B6E">
      <w:pPr>
        <w:pStyle w:val="Heading3"/>
        <w:jc w:val="left"/>
      </w:pPr>
      <w:bookmarkStart w:id="52" w:name="_Toc96517537"/>
      <w:r>
        <w:t>4</w:t>
      </w:r>
      <w:r w:rsidR="003B5CE5">
        <w:t>.2</w:t>
      </w:r>
      <w:r w:rsidR="00EA7652">
        <w:t>.12</w:t>
      </w:r>
      <w:r w:rsidR="007E11E1">
        <w:t xml:space="preserve"> </w:t>
      </w:r>
      <w:r w:rsidR="00EA7652">
        <w:t>Random Excursions and Random Excursions Variant</w:t>
      </w:r>
      <w:bookmarkEnd w:id="52"/>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224F524E" w:rsidR="00434A55" w:rsidRDefault="001574FA" w:rsidP="00645B6E">
      <w:pPr>
        <w:pStyle w:val="Heading3"/>
        <w:jc w:val="left"/>
      </w:pPr>
      <w:bookmarkStart w:id="53" w:name="_Toc96517538"/>
      <w:r>
        <w:t>4</w:t>
      </w:r>
      <w:r w:rsidR="003B5CE5">
        <w:t>.2</w:t>
      </w:r>
      <w:r w:rsidR="00434A55">
        <w:t>.13 Overall Test Input Size Requirements</w:t>
      </w:r>
      <w:bookmarkEnd w:id="53"/>
    </w:p>
    <w:p w14:paraId="2B3FE964" w14:textId="0EC19930"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w:t>
      </w:r>
      <w:r w:rsidR="00E77FE2">
        <w:t xml:space="preserve">the </w:t>
      </w:r>
      <w:r w:rsidRPr="0059423E">
        <w:lastRenderedPageBreak/>
        <w:t xml:space="preserve">limited scope of testing in other studies examined </w:t>
      </w:r>
      <w:r w:rsidR="00E77FE2">
        <w:t>as baselines</w:t>
      </w:r>
      <w:r w:rsidRPr="0059423E">
        <w:t xml:space="preserve">. In our </w:t>
      </w:r>
      <w:r w:rsidR="00E77FE2">
        <w:t>experiment</w:t>
      </w:r>
      <w:r w:rsidRPr="0059423E">
        <w:t xml:space="preserve"> we are going to test the 9</w:t>
      </w:r>
      <w:r w:rsidR="00E77FE2">
        <w:t xml:space="preserve"> tests</w:t>
      </w:r>
      <w:r w:rsidRPr="0059423E">
        <w:t xml:space="preserve">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4E671F">
      <w:pPr>
        <w:pStyle w:val="TableTitle"/>
      </w:pPr>
      <w:bookmarkStart w:id="54" w:name="_Toc94475496"/>
      <w:r w:rsidRPr="00884CEF">
        <w:t xml:space="preserve">Table </w:t>
      </w:r>
      <w:r w:rsidR="00D238EE">
        <w:t>5</w:t>
      </w:r>
      <w:r>
        <w:t>. Test Input Size Requirements.</w:t>
      </w:r>
      <w:bookmarkEnd w:id="54"/>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bookmarkStart w:id="55"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5"/>
    <w:p w14:paraId="2C3A4435" w14:textId="62DF6264" w:rsidR="0059423E" w:rsidRDefault="005163CC" w:rsidP="004E671F">
      <w:pPr>
        <w:pStyle w:val="TableDescription"/>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56" w:name="_Toc94475453"/>
      <w:r>
        <w:rPr>
          <w:noProof/>
        </w:rPr>
        <w:lastRenderedPageBreak/>
        <w:drawing>
          <wp:inline distT="0" distB="0" distL="0" distR="0" wp14:anchorId="7C457AD1" wp14:editId="4CCC7148">
            <wp:extent cx="5443527" cy="3774558"/>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549019" cy="3847706"/>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56"/>
    </w:p>
    <w:p w14:paraId="2ECE9017" w14:textId="7B4F36E8" w:rsidR="00F532DB" w:rsidRDefault="00F532DB" w:rsidP="0021234E">
      <w:pPr>
        <w:pStyle w:val="FigureDescription"/>
      </w:pPr>
      <w:r>
        <w:t>Terminal configuration of the 9 tests chosen to be performed in experiments.</w:t>
      </w:r>
    </w:p>
    <w:p w14:paraId="4EC98265" w14:textId="436829BF" w:rsidR="003B5CE5" w:rsidRDefault="001574FA" w:rsidP="003B5CE5">
      <w:pPr>
        <w:pStyle w:val="Heading3"/>
      </w:pPr>
      <w:bookmarkStart w:id="57" w:name="_Toc96517539"/>
      <w:r>
        <w:t>4</w:t>
      </w:r>
      <w:r w:rsidR="003B5CE5">
        <w:t>.3 Testing Parameter Calculations</w:t>
      </w:r>
      <w:bookmarkEnd w:id="57"/>
    </w:p>
    <w:p w14:paraId="3F319A5A" w14:textId="661F73EA"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0E165F94" w:rsidR="00EA7652" w:rsidRDefault="001574FA" w:rsidP="00645B6E">
      <w:pPr>
        <w:pStyle w:val="Heading3"/>
        <w:jc w:val="left"/>
      </w:pPr>
      <w:bookmarkStart w:id="58" w:name="_Toc96517540"/>
      <w:r>
        <w:t>4</w:t>
      </w:r>
      <w:r w:rsidR="003B5CE5">
        <w:t>.3.1</w:t>
      </w:r>
      <w:r w:rsidR="00EA7652">
        <w:t xml:space="preserve"> Frequency</w:t>
      </w:r>
      <w:r w:rsidR="00A36A11">
        <w:t xml:space="preserve"> </w:t>
      </w:r>
      <w:r w:rsidR="00EA7652">
        <w:t>Within a Block</w:t>
      </w:r>
      <w:bookmarkEnd w:id="58"/>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w:lastRenderedPageBreak/>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9" w:name="_Toc94475454"/>
      <w:r>
        <w:t xml:space="preserve">Figure </w:t>
      </w:r>
      <w:r w:rsidR="00E81AB0">
        <w:t>8</w:t>
      </w:r>
      <w:r>
        <w:t>.</w:t>
      </w:r>
      <w:r w:rsidRPr="00434A55">
        <w:t xml:space="preserve"> </w:t>
      </w:r>
      <w:r>
        <w:t>Frequency Test Within a Block m Calculation</w:t>
      </w:r>
      <w:bookmarkEnd w:id="59"/>
    </w:p>
    <w:p w14:paraId="52D6BA48" w14:textId="52B0F24D" w:rsidR="00EA7652" w:rsidRPr="00EA7652" w:rsidRDefault="00963658" w:rsidP="00963658">
      <w:pPr>
        <w:pStyle w:val="FigureDescription"/>
      </w:pPr>
      <w:r>
        <w:t>Calculation for the block size (m) in Frequency Within a Block Test.</w:t>
      </w:r>
    </w:p>
    <w:p w14:paraId="12B53F4A" w14:textId="0B5D666B" w:rsidR="00EA7652" w:rsidRDefault="001574FA" w:rsidP="00645B6E">
      <w:pPr>
        <w:pStyle w:val="Heading3"/>
        <w:jc w:val="left"/>
      </w:pPr>
      <w:bookmarkStart w:id="60" w:name="_Toc96517541"/>
      <w:r>
        <w:t>4</w:t>
      </w:r>
      <w:r w:rsidR="003B5CE5">
        <w:t>.3</w:t>
      </w:r>
      <w:r w:rsidR="00EA7652">
        <w:t>.2 The Non-overlapping Template Matching</w:t>
      </w:r>
      <w:bookmarkEnd w:id="60"/>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192ECC73" w:rsidR="00EA7652" w:rsidRDefault="001574FA" w:rsidP="00645B6E">
      <w:pPr>
        <w:pStyle w:val="Heading3"/>
        <w:jc w:val="left"/>
      </w:pPr>
      <w:bookmarkStart w:id="61" w:name="_Toc96517542"/>
      <w:r>
        <w:t>4</w:t>
      </w:r>
      <w:r w:rsidR="003B5CE5">
        <w:t>.3</w:t>
      </w:r>
      <w:r w:rsidR="00EA7652">
        <w:t>.3 Serial</w:t>
      </w:r>
      <w:bookmarkEnd w:id="61"/>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w:lastRenderedPageBreak/>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62"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62"/>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63"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63"/>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64" w:name="_Toc94475455"/>
      <w:r>
        <w:t xml:space="preserve">Figure </w:t>
      </w:r>
      <w:r w:rsidR="00E81AB0">
        <w:t>9</w:t>
      </w:r>
      <w:r>
        <w:t>.</w:t>
      </w:r>
      <w:r w:rsidRPr="00434A55">
        <w:t xml:space="preserve"> </w:t>
      </w:r>
      <w:r>
        <w:t>Serial m Calculation</w:t>
      </w:r>
      <w:bookmarkEnd w:id="64"/>
    </w:p>
    <w:p w14:paraId="1A184110" w14:textId="657F571D" w:rsidR="00F46B0B" w:rsidRDefault="00963658" w:rsidP="00963658">
      <w:pPr>
        <w:pStyle w:val="FigureDescription"/>
      </w:pPr>
      <w:r>
        <w:t>Calculation for the length of bits in each block (m) in Serial Test.</w:t>
      </w:r>
    </w:p>
    <w:p w14:paraId="2F84B790" w14:textId="33660662" w:rsidR="00963658" w:rsidRDefault="001574FA" w:rsidP="00645B6E">
      <w:pPr>
        <w:pStyle w:val="Heading3"/>
        <w:jc w:val="left"/>
      </w:pPr>
      <w:bookmarkStart w:id="65" w:name="_Toc96517543"/>
      <w:r>
        <w:t>4</w:t>
      </w:r>
      <w:r w:rsidR="003B5CE5">
        <w:t>.3</w:t>
      </w:r>
      <w:r w:rsidR="00963658">
        <w:t>.</w:t>
      </w:r>
      <w:r w:rsidR="00EB08C0">
        <w:t>4</w:t>
      </w:r>
      <w:r w:rsidR="00963658">
        <w:t xml:space="preserve"> Approximate Entropy</w:t>
      </w:r>
      <w:bookmarkEnd w:id="65"/>
    </w:p>
    <w:p w14:paraId="1182E45C" w14:textId="729B236A" w:rsidR="00963658" w:rsidRDefault="00EB08C0" w:rsidP="00963658">
      <w:pPr>
        <w:widowControl w:val="0"/>
        <w:spacing w:after="240"/>
        <w:ind w:firstLine="720"/>
        <w:jc w:val="both"/>
      </w:pPr>
      <w:r>
        <w:t>Similar to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6"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6"/>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7"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7"/>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68" w:name="_Toc94475456"/>
      <w:r>
        <w:t xml:space="preserve">Figure </w:t>
      </w:r>
      <w:r w:rsidR="00E81AB0">
        <w:t>10</w:t>
      </w:r>
      <w:r>
        <w:t>.</w:t>
      </w:r>
      <w:r w:rsidRPr="00434A55">
        <w:t xml:space="preserve"> </w:t>
      </w:r>
      <w:r>
        <w:t>Approximate Entropy m Calculation</w:t>
      </w:r>
      <w:bookmarkEnd w:id="68"/>
    </w:p>
    <w:p w14:paraId="423921E5" w14:textId="59A810EB" w:rsidR="00EB08C0" w:rsidRDefault="00EB08C0" w:rsidP="00EB08C0">
      <w:pPr>
        <w:pStyle w:val="FigureDescription"/>
      </w:pPr>
      <w:r>
        <w:t>Calculation for the length of bits in each block (m) in Approximate Entropy Test.</w:t>
      </w:r>
    </w:p>
    <w:p w14:paraId="6E5EA110" w14:textId="6C0FB6B0" w:rsidR="00EB08C0" w:rsidRDefault="001574FA" w:rsidP="00645B6E">
      <w:pPr>
        <w:pStyle w:val="Heading3"/>
        <w:jc w:val="left"/>
      </w:pPr>
      <w:bookmarkStart w:id="69" w:name="_Toc96517544"/>
      <w:r>
        <w:t>4</w:t>
      </w:r>
      <w:r w:rsidR="003B5CE5">
        <w:t>.3</w:t>
      </w:r>
      <w:r w:rsidR="00EB08C0">
        <w:t>.5 Overall Testing Parameters</w:t>
      </w:r>
      <w:bookmarkEnd w:id="69"/>
    </w:p>
    <w:p w14:paraId="2A600E16" w14:textId="3C451620" w:rsidR="00EB08C0" w:rsidRPr="00055415" w:rsidRDefault="00EB08C0" w:rsidP="00EB08C0">
      <w:pPr>
        <w:pStyle w:val="TableTitle"/>
        <w:keepNext/>
      </w:pPr>
      <w:bookmarkStart w:id="70" w:name="_Toc94475497"/>
      <w:r w:rsidRPr="00884CEF">
        <w:lastRenderedPageBreak/>
        <w:t xml:space="preserve">Table </w:t>
      </w:r>
      <w:r w:rsidR="00D238EE">
        <w:t>6</w:t>
      </w:r>
      <w:r>
        <w:t>. Test Parameters.</w:t>
      </w:r>
      <w:bookmarkEnd w:id="70"/>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71"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3"/>
                    <a:stretch>
                      <a:fillRect/>
                    </a:stretch>
                  </pic:blipFill>
                  <pic:spPr>
                    <a:xfrm>
                      <a:off x="0" y="0"/>
                      <a:ext cx="4943475" cy="1485900"/>
                    </a:xfrm>
                    <a:prstGeom prst="rect">
                      <a:avLst/>
                    </a:prstGeom>
                  </pic:spPr>
                </pic:pic>
              </a:graphicData>
            </a:graphic>
          </wp:inline>
        </w:drawing>
      </w:r>
      <w:bookmarkEnd w:id="71"/>
    </w:p>
    <w:p w14:paraId="3458D111" w14:textId="5BB407E7" w:rsidR="00F532DB" w:rsidRDefault="00F532DB" w:rsidP="00F532DB">
      <w:pPr>
        <w:pStyle w:val="FigureTitle"/>
        <w:spacing w:before="0"/>
      </w:pPr>
      <w:bookmarkStart w:id="72" w:name="_Toc94475458"/>
      <w:r>
        <w:t xml:space="preserve">Figure </w:t>
      </w:r>
      <w:r w:rsidR="00E81AB0">
        <w:t>8</w:t>
      </w:r>
      <w:r>
        <w:t>.</w:t>
      </w:r>
      <w:r w:rsidRPr="00434A55">
        <w:t xml:space="preserve"> </w:t>
      </w:r>
      <w:r>
        <w:t>NIST STS Parameter Configuration</w:t>
      </w:r>
      <w:bookmarkEnd w:id="72"/>
    </w:p>
    <w:p w14:paraId="02F107F9" w14:textId="35F9CE04" w:rsidR="00F532DB" w:rsidRDefault="00F532DB" w:rsidP="003B5CE5">
      <w:pPr>
        <w:pStyle w:val="FigureDescription"/>
      </w:pPr>
      <w:r>
        <w:t>Terminal configuration of parameters in our experiment.</w:t>
      </w:r>
    </w:p>
    <w:p w14:paraId="73CB9047" w14:textId="31E07D04" w:rsidR="003B5CE5" w:rsidRDefault="001574FA" w:rsidP="003B5CE5">
      <w:pPr>
        <w:pStyle w:val="Heading3"/>
      </w:pPr>
      <w:bookmarkStart w:id="73" w:name="_Toc96517545"/>
      <w:r>
        <w:t>4</w:t>
      </w:r>
      <w:r w:rsidR="003B5CE5">
        <w:t>.4 Testing Environment</w:t>
      </w:r>
      <w:bookmarkEnd w:id="73"/>
    </w:p>
    <w:p w14:paraId="0666BFAE" w14:textId="2EB76517" w:rsidR="0059423E" w:rsidRDefault="0059423E" w:rsidP="003B5CE5">
      <w:pPr>
        <w:ind w:firstLine="720"/>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74" w:name="_Toc94475498"/>
      <w:r w:rsidRPr="00884CEF">
        <w:t xml:space="preserve">Table </w:t>
      </w:r>
      <w:r w:rsidR="00D238EE">
        <w:t>7</w:t>
      </w:r>
      <w:r>
        <w:t xml:space="preserve">. </w:t>
      </w:r>
      <w:r w:rsidR="003A0608">
        <w:t>Software</w:t>
      </w:r>
      <w:r>
        <w:t xml:space="preserve"> </w:t>
      </w:r>
      <w:r w:rsidR="003A0608">
        <w:t>Versions</w:t>
      </w:r>
      <w:r>
        <w:t>.</w:t>
      </w:r>
      <w:bookmarkEnd w:id="74"/>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Faster Randomness Testing</w:t>
            </w:r>
          </w:p>
        </w:tc>
        <w:tc>
          <w:tcPr>
            <w:tcW w:w="0" w:type="auto"/>
          </w:tcPr>
          <w:p w14:paraId="73AF754E"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650672">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65067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650672">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75" w:name="_Toc94475499"/>
      <w:r w:rsidRPr="00884CEF">
        <w:t xml:space="preserve">Table </w:t>
      </w:r>
      <w:r w:rsidR="00D238EE">
        <w:t>8</w:t>
      </w:r>
      <w:r>
        <w:t xml:space="preserve">. </w:t>
      </w:r>
      <w:r w:rsidRPr="00FB20E1">
        <w:t>Testing Computer Hardware</w:t>
      </w:r>
      <w:r>
        <w:t>.</w:t>
      </w:r>
      <w:bookmarkEnd w:id="75"/>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650672">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650672">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63806318" w:rsidR="00A8181D" w:rsidRDefault="00A8181D" w:rsidP="00A8181D">
      <w:pPr>
        <w:pStyle w:val="Heading2"/>
      </w:pPr>
      <w:bookmarkStart w:id="76" w:name="_Toc96517546"/>
      <w:r>
        <w:lastRenderedPageBreak/>
        <w:t xml:space="preserve">Chapter </w:t>
      </w:r>
      <w:r w:rsidR="003B5CE5">
        <w:t>V</w:t>
      </w:r>
      <w:r>
        <w:t>.</w:t>
      </w:r>
      <w:r>
        <w:br/>
      </w:r>
      <w:r w:rsidR="003B5CE5">
        <w:t>Results</w:t>
      </w:r>
      <w:bookmarkEnd w:id="76"/>
    </w:p>
    <w:p w14:paraId="48D98D4B" w14:textId="0C28DEB1" w:rsidR="003B5CE5" w:rsidRDefault="001574FA" w:rsidP="003B5CE5">
      <w:pPr>
        <w:pStyle w:val="Heading3"/>
      </w:pPr>
      <w:bookmarkStart w:id="77" w:name="_Toc96517547"/>
      <w:r>
        <w:t>5</w:t>
      </w:r>
      <w:r w:rsidR="003B5CE5">
        <w:t>.1 Testing on IBMQ Manila</w:t>
      </w:r>
      <w:bookmarkEnd w:id="77"/>
    </w:p>
    <w:p w14:paraId="15A22AEA" w14:textId="77777777" w:rsidR="00A8181D" w:rsidRDefault="00A8181D" w:rsidP="003B5CE5">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w:t>
      </w:r>
      <w:proofErr w:type="spellStart"/>
      <w:r w:rsidRPr="00FA3620">
        <w:t>ibmq_manila</w:t>
      </w:r>
      <w:proofErr w:type="spellEnd"/>
      <w:r w:rsidRPr="00FA3620">
        <w:t>)</w:t>
      </w:r>
      <w:r>
        <w:t xml:space="preserve">. </w:t>
      </w:r>
    </w:p>
    <w:p w14:paraId="0955109A" w14:textId="4DF7D8AB" w:rsidR="00A8181D" w:rsidRDefault="00A8181D" w:rsidP="00A8181D">
      <w:pPr>
        <w:pStyle w:val="TableTitle"/>
      </w:pPr>
      <w:r w:rsidRPr="00884CEF">
        <w:t xml:space="preserve">Table </w:t>
      </w:r>
      <w:r w:rsidR="00D238EE">
        <w:t>9</w:t>
      </w:r>
      <w:r>
        <w:t xml:space="preserve">.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16F3F6C8" w:rsidR="00A8181D" w:rsidRDefault="001574FA" w:rsidP="00645B6E">
      <w:pPr>
        <w:pStyle w:val="Heading3"/>
        <w:jc w:val="left"/>
      </w:pPr>
      <w:bookmarkStart w:id="78" w:name="_Toc96517548"/>
      <w:r>
        <w:t>5</w:t>
      </w:r>
      <w:r w:rsidR="003B5CE5">
        <w:t>.1</w:t>
      </w:r>
      <w:r w:rsidR="00A8181D">
        <w:t>.1 Generating Random Numbers</w:t>
      </w:r>
      <w:bookmarkEnd w:id="78"/>
    </w:p>
    <w:p w14:paraId="1EC8FBEB" w14:textId="49507E7A"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rsidR="00E77FE2">
        <w:t xml:space="preserve"> for our testing</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 xml:space="preserve">First 200 bits of 1,000,000 randomly generated from </w:t>
      </w:r>
      <w:proofErr w:type="spellStart"/>
      <w:r>
        <w:t>ibmq_tenerife</w:t>
      </w:r>
      <w:proofErr w:type="spellEnd"/>
      <w:r>
        <w:t>.</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qiskit.tools.jupyter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qiskit.visualization</w:t>
                            </w:r>
                            <w:proofErr w:type="spell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IBMQ.load_account</w:t>
                            </w:r>
                            <w:proofErr w:type="spell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r w:rsidRPr="009D57C2">
                              <w:rPr>
                                <w:rFonts w:ascii="Consolas" w:hAnsi="Consolas"/>
                                <w:sz w:val="20"/>
                                <w:szCs w:val="20"/>
                              </w:rPr>
                              <w:t>QuantumRegister</w:t>
                            </w:r>
                            <w:proofErr w:type="spell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r w:rsidRPr="009D57C2">
                              <w:rPr>
                                <w:rFonts w:ascii="Consolas" w:hAnsi="Consolas"/>
                                <w:sz w:val="20"/>
                                <w:szCs w:val="20"/>
                              </w:rPr>
                              <w:t>ClassicalRegister</w:t>
                            </w:r>
                            <w:proofErr w:type="spell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r w:rsidRPr="009D57C2">
                              <w:rPr>
                                <w:rFonts w:ascii="Consolas" w:hAnsi="Consolas"/>
                                <w:sz w:val="20"/>
                                <w:szCs w:val="20"/>
                              </w:rPr>
                              <w:t>QuantumCircuit</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execute(circuit,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r w:rsidRPr="009D57C2">
                              <w:rPr>
                                <w:rFonts w:ascii="Consolas" w:hAnsi="Consolas"/>
                                <w:sz w:val="20"/>
                                <w:szCs w:val="20"/>
                              </w:rPr>
                              <w:t>job.result</w:t>
                            </w:r>
                            <w:proofErr w:type="spell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qiskit.tools.jupyter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qiskit.visualization</w:t>
                      </w:r>
                      <w:proofErr w:type="spell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IBMQ.load_account</w:t>
                      </w:r>
                      <w:proofErr w:type="spell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r w:rsidRPr="009D57C2">
                        <w:rPr>
                          <w:rFonts w:ascii="Consolas" w:hAnsi="Consolas"/>
                          <w:sz w:val="20"/>
                          <w:szCs w:val="20"/>
                        </w:rPr>
                        <w:t>QuantumRegister</w:t>
                      </w:r>
                      <w:proofErr w:type="spell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r w:rsidRPr="009D57C2">
                        <w:rPr>
                          <w:rFonts w:ascii="Consolas" w:hAnsi="Consolas"/>
                          <w:sz w:val="20"/>
                          <w:szCs w:val="20"/>
                        </w:rPr>
                        <w:t>ClassicalRegister</w:t>
                      </w:r>
                      <w:proofErr w:type="spell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r w:rsidRPr="009D57C2">
                        <w:rPr>
                          <w:rFonts w:ascii="Consolas" w:hAnsi="Consolas"/>
                          <w:sz w:val="20"/>
                          <w:szCs w:val="20"/>
                        </w:rPr>
                        <w:t>QuantumCircuit</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circuit.measure</w:t>
                      </w:r>
                      <w:proofErr w:type="spell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execute(circuit,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r w:rsidRPr="009D57C2">
                        <w:rPr>
                          <w:rFonts w:ascii="Consolas" w:hAnsi="Consolas"/>
                          <w:sz w:val="20"/>
                          <w:szCs w:val="20"/>
                        </w:rPr>
                        <w:t>job.result</w:t>
                      </w:r>
                      <w:proofErr w:type="spell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proofErr w:type="spellStart"/>
      <w:r>
        <w:t>ipynb</w:t>
      </w:r>
      <w:proofErr w:type="spellEnd"/>
      <w:r>
        <w:t xml:space="preserve">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650672">
        <w:trPr>
          <w:trHeight w:val="3866"/>
        </w:trPr>
        <w:tc>
          <w:tcPr>
            <w:tcW w:w="8725" w:type="dxa"/>
          </w:tcPr>
          <w:p w14:paraId="0F3E2F2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16AE3FE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C1  C2  C3  C4  C5  C6  C7  C8  C9 C10  P-VALUE  P-value(KS) PROPORTION  STATISTICAL TEST </w:t>
            </w:r>
          </w:p>
          <w:p w14:paraId="136C016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0  0.000000 *  0.000000 * 0.1200 *  Frequency</w:t>
            </w:r>
          </w:p>
          <w:p w14:paraId="5219034F"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42  16  15   9   7   3   4   2   2   0  0.000000 *  0.000000 * 0.8500 *  </w:t>
            </w:r>
            <w:proofErr w:type="spellStart"/>
            <w:r w:rsidRPr="00916AB9">
              <w:rPr>
                <w:rFonts w:ascii="Consolas" w:eastAsia="Times New Roman" w:hAnsi="Consolas" w:cs="Times New Roman"/>
                <w:sz w:val="16"/>
                <w:szCs w:val="16"/>
              </w:rPr>
              <w:t>BlockFrequency</w:t>
            </w:r>
            <w:proofErr w:type="spellEnd"/>
          </w:p>
          <w:p w14:paraId="24A0CEB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0  0.000000 *  0.000000 * 0.1200 *  </w:t>
            </w:r>
            <w:proofErr w:type="spellStart"/>
            <w:r w:rsidRPr="00916AB9">
              <w:rPr>
                <w:rFonts w:ascii="Consolas" w:eastAsia="Times New Roman" w:hAnsi="Consolas" w:cs="Times New Roman"/>
                <w:sz w:val="16"/>
                <w:szCs w:val="16"/>
              </w:rPr>
              <w:t>CumulativeSums</w:t>
            </w:r>
            <w:proofErr w:type="spellEnd"/>
          </w:p>
          <w:p w14:paraId="4827BE6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0  0.000000 *  0.000000 * 0.1700 *  </w:t>
            </w:r>
            <w:proofErr w:type="spellStart"/>
            <w:r w:rsidRPr="00916AB9">
              <w:rPr>
                <w:rFonts w:ascii="Consolas" w:eastAsia="Times New Roman" w:hAnsi="Consolas" w:cs="Times New Roman"/>
                <w:sz w:val="16"/>
                <w:szCs w:val="16"/>
              </w:rPr>
              <w:t>CumulativeSums</w:t>
            </w:r>
            <w:proofErr w:type="spellEnd"/>
          </w:p>
          <w:p w14:paraId="37BFCFBB"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5  0.554420    0.252298   1.0000    Runs</w:t>
            </w:r>
          </w:p>
          <w:p w14:paraId="549104C3"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31  15  13  11  10   7   6   3   4   0  0.000000 *  0.000000 * 0.9400 *  </w:t>
            </w:r>
            <w:proofErr w:type="spellStart"/>
            <w:r w:rsidRPr="00916AB9">
              <w:rPr>
                <w:rFonts w:ascii="Consolas" w:eastAsia="Times New Roman" w:hAnsi="Consolas" w:cs="Times New Roman"/>
                <w:sz w:val="16"/>
                <w:szCs w:val="16"/>
              </w:rPr>
              <w:t>LongestRun</w:t>
            </w:r>
            <w:proofErr w:type="spellEnd"/>
          </w:p>
          <w:p w14:paraId="5A707FC9"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13   5  13  10  11   5  13  10  11  0.534146    0.632550   0.9700    FFT</w:t>
            </w:r>
          </w:p>
          <w:p w14:paraId="28E31EC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8  0.000000 *  0.000000 * 0.8500 *  </w:t>
            </w:r>
            <w:proofErr w:type="spellStart"/>
            <w:r w:rsidRPr="00916AB9">
              <w:rPr>
                <w:rFonts w:ascii="Consolas" w:eastAsia="Times New Roman" w:hAnsi="Consolas" w:cs="Times New Roman"/>
                <w:sz w:val="16"/>
                <w:szCs w:val="16"/>
              </w:rPr>
              <w:t>NonOverlappingTemplate</w:t>
            </w:r>
            <w:proofErr w:type="spellEnd"/>
          </w:p>
          <w:p w14:paraId="2C20B38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15   9   5   9   6  10   9   9   6  0.006196    0.005295   0.9200 *  </w:t>
            </w:r>
            <w:proofErr w:type="spellStart"/>
            <w:r w:rsidRPr="00916AB9">
              <w:rPr>
                <w:rFonts w:ascii="Consolas" w:eastAsia="Times New Roman" w:hAnsi="Consolas" w:cs="Times New Roman"/>
                <w:sz w:val="16"/>
                <w:szCs w:val="16"/>
              </w:rPr>
              <w:t>NonOverlappingTemplate</w:t>
            </w:r>
            <w:proofErr w:type="spellEnd"/>
          </w:p>
          <w:p w14:paraId="7D94FA5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8  10  11   7   9   8   4  0.000883    0.003781   0.9000 *  </w:t>
            </w:r>
            <w:proofErr w:type="spellStart"/>
            <w:r w:rsidRPr="00916AB9">
              <w:rPr>
                <w:rFonts w:ascii="Consolas" w:eastAsia="Times New Roman" w:hAnsi="Consolas" w:cs="Times New Roman"/>
                <w:sz w:val="16"/>
                <w:szCs w:val="16"/>
              </w:rPr>
              <w:t>NonOverlappingTemplate</w:t>
            </w:r>
            <w:proofErr w:type="spellEnd"/>
          </w:p>
          <w:p w14:paraId="5754DECE"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16  12  13   6   8   9   7   9  10  10  0.534146    0.093353   0.9800    </w:t>
            </w:r>
            <w:proofErr w:type="spellStart"/>
            <w:r w:rsidRPr="00916AB9">
              <w:rPr>
                <w:rFonts w:ascii="Consolas" w:eastAsia="Times New Roman" w:hAnsi="Consolas" w:cs="Times New Roman"/>
                <w:sz w:val="16"/>
                <w:szCs w:val="16"/>
              </w:rPr>
              <w:t>NonOverlappingTemplate</w:t>
            </w:r>
            <w:proofErr w:type="spellEnd"/>
          </w:p>
          <w:p w14:paraId="6DF460C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18  14  15  10  13   5   9   4   9   3  0.007160    0.000117   0.9800    </w:t>
            </w:r>
            <w:proofErr w:type="spellStart"/>
            <w:r w:rsidRPr="00916AB9">
              <w:rPr>
                <w:rFonts w:ascii="Consolas" w:eastAsia="Times New Roman" w:hAnsi="Consolas" w:cs="Times New Roman"/>
                <w:sz w:val="16"/>
                <w:szCs w:val="16"/>
              </w:rPr>
              <w:t>NonOverlappingTemplate</w:t>
            </w:r>
            <w:proofErr w:type="spellEnd"/>
          </w:p>
          <w:p w14:paraId="533160E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7  15  13   4   7  11  10   8  0.102526    0.116825   0.9600 *  </w:t>
            </w:r>
            <w:proofErr w:type="spellStart"/>
            <w:r w:rsidRPr="00916AB9">
              <w:rPr>
                <w:rFonts w:ascii="Consolas" w:eastAsia="Times New Roman" w:hAnsi="Consolas" w:cs="Times New Roman"/>
                <w:sz w:val="16"/>
                <w:szCs w:val="16"/>
              </w:rPr>
              <w:t>NonOverlappingTemplate</w:t>
            </w:r>
            <w:proofErr w:type="spellEnd"/>
          </w:p>
          <w:p w14:paraId="285F30C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18  14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66DFC26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8  15   5   9  11   7   8  13  12  12  0.474986    0.535694   0.9900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3131970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8  15  12   7   9  10   5   6   7  0.010988    0.009579   0.9400 *  </w:t>
            </w:r>
            <w:proofErr w:type="spellStart"/>
            <w:r w:rsidRPr="00916AB9">
              <w:rPr>
                <w:rFonts w:ascii="Consolas" w:eastAsia="Times New Roman" w:hAnsi="Consolas" w:cs="Times New Roman"/>
                <w:sz w:val="16"/>
                <w:szCs w:val="16"/>
              </w:rPr>
              <w:t>NonOverlappingTemplate</w:t>
            </w:r>
            <w:proofErr w:type="spellEnd"/>
          </w:p>
          <w:p w14:paraId="567C98F3"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17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05048A3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13   8  14   7  14   1  13   8   8  14  0.051942    0.727190   0.9700    </w:t>
            </w:r>
            <w:proofErr w:type="spellStart"/>
            <w:r w:rsidRPr="00916AB9">
              <w:rPr>
                <w:rFonts w:ascii="Consolas" w:eastAsia="Times New Roman" w:hAnsi="Consolas" w:cs="Times New Roman"/>
                <w:sz w:val="16"/>
                <w:szCs w:val="16"/>
              </w:rPr>
              <w:t>NonOverlappingTemplate</w:t>
            </w:r>
            <w:proofErr w:type="spellEnd"/>
          </w:p>
          <w:p w14:paraId="1A36C442"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14   6  11   5  13  11  12   4  14  10  0.191687    0.800793   0.9800    </w:t>
            </w:r>
            <w:proofErr w:type="spellStart"/>
            <w:r w:rsidRPr="00916AB9">
              <w:rPr>
                <w:rFonts w:ascii="Consolas" w:eastAsia="Times New Roman" w:hAnsi="Consolas" w:cs="Times New Roman"/>
                <w:sz w:val="16"/>
                <w:szCs w:val="16"/>
              </w:rPr>
              <w:t>NonOverlappingTemplate</w:t>
            </w:r>
            <w:proofErr w:type="spellEnd"/>
          </w:p>
          <w:p w14:paraId="4213E9E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22  14   3  14   9   8  12   5   9   4  0.000513    0.001491   0.9900    </w:t>
            </w:r>
            <w:proofErr w:type="spellStart"/>
            <w:r w:rsidRPr="00916AB9">
              <w:rPr>
                <w:rFonts w:ascii="Consolas" w:eastAsia="Times New Roman" w:hAnsi="Consolas" w:cs="Times New Roman"/>
                <w:sz w:val="16"/>
                <w:szCs w:val="16"/>
              </w:rPr>
              <w:t>NonOverlappingTemplate</w:t>
            </w:r>
            <w:proofErr w:type="spellEnd"/>
          </w:p>
          <w:p w14:paraId="10FFFE4F"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14   6  10  11  11  14  15   6   5   8  0.213309    0.113568   0.9700    </w:t>
            </w:r>
            <w:proofErr w:type="spellStart"/>
            <w:r w:rsidRPr="00916AB9">
              <w:rPr>
                <w:rFonts w:ascii="Consolas" w:eastAsia="Times New Roman" w:hAnsi="Consolas" w:cs="Times New Roman"/>
                <w:sz w:val="16"/>
                <w:szCs w:val="16"/>
              </w:rPr>
              <w:t>NonOverlappingTemplate</w:t>
            </w:r>
            <w:proofErr w:type="spellEnd"/>
          </w:p>
          <w:p w14:paraId="47CBDE9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10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7326073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7  10   6  10  11   7  16  13  10  10  0.534146    0.135016   0.9700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14EEA43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14   8  11  12   9   9  11   6  11   9  0.867692    0.761821   0.9800    </w:t>
            </w:r>
            <w:proofErr w:type="spellStart"/>
            <w:r w:rsidRPr="00916AB9">
              <w:rPr>
                <w:rFonts w:ascii="Consolas" w:eastAsia="Times New Roman" w:hAnsi="Consolas" w:cs="Times New Roman"/>
                <w:sz w:val="16"/>
                <w:szCs w:val="16"/>
              </w:rPr>
              <w:t>NonOverlappingTemplate</w:t>
            </w:r>
            <w:proofErr w:type="spellEnd"/>
          </w:p>
          <w:p w14:paraId="221E9B7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10   9  16   7  11  10  14   6   8   9  0.494392    0.397303   0.9700    </w:t>
            </w:r>
            <w:proofErr w:type="spellStart"/>
            <w:r w:rsidRPr="00916AB9">
              <w:rPr>
                <w:rFonts w:ascii="Consolas" w:eastAsia="Times New Roman" w:hAnsi="Consolas" w:cs="Times New Roman"/>
                <w:sz w:val="16"/>
                <w:szCs w:val="16"/>
              </w:rPr>
              <w:t>NonOverlappingTemplate</w:t>
            </w:r>
            <w:proofErr w:type="spellEnd"/>
          </w:p>
          <w:p w14:paraId="0B3FC52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14   9  11  10  11   2  12  10   8  13  0.350485    0.651675   0.9800    </w:t>
            </w:r>
            <w:proofErr w:type="spellStart"/>
            <w:r w:rsidRPr="00916AB9">
              <w:rPr>
                <w:rFonts w:ascii="Consolas" w:eastAsia="Times New Roman" w:hAnsi="Consolas" w:cs="Times New Roman"/>
                <w:sz w:val="16"/>
                <w:szCs w:val="16"/>
              </w:rPr>
              <w:t>NonOverlappingTemplate</w:t>
            </w:r>
            <w:proofErr w:type="spellEnd"/>
          </w:p>
          <w:p w14:paraId="287B529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13  13   4   9  11   8  11   8  12  11  0.637119    0.731549   0.9800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1E1C5A8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9   7   8  10   5  12   6  13  13  17  0.181557    0.038103   0.9700    </w:t>
            </w:r>
            <w:proofErr w:type="spellStart"/>
            <w:r w:rsidRPr="00916AB9">
              <w:rPr>
                <w:rFonts w:ascii="Consolas" w:eastAsia="Times New Roman" w:hAnsi="Consolas" w:cs="Times New Roman"/>
                <w:sz w:val="16"/>
                <w:szCs w:val="16"/>
              </w:rPr>
              <w:t>NonOverlappingTemplate</w:t>
            </w:r>
            <w:proofErr w:type="spellEnd"/>
          </w:p>
          <w:p w14:paraId="40C8ACB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6D9644D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4   8   9   8  13  13  12   8  11  14  0.455937    0.110910   1.0000    </w:t>
            </w:r>
            <w:proofErr w:type="spellStart"/>
            <w:r w:rsidRPr="00916AB9">
              <w:rPr>
                <w:rFonts w:ascii="Consolas" w:eastAsia="Times New Roman" w:hAnsi="Consolas" w:cs="Times New Roman"/>
                <w:sz w:val="16"/>
                <w:szCs w:val="16"/>
              </w:rPr>
              <w:t>NonOverlappingTemplate</w:t>
            </w:r>
            <w:proofErr w:type="spellEnd"/>
          </w:p>
          <w:p w14:paraId="38DACE1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17   6  11   7  11   6   8  15  10   9  0.202268    0.437018   0.9700    </w:t>
            </w:r>
            <w:proofErr w:type="spellStart"/>
            <w:r w:rsidRPr="00916AB9">
              <w:rPr>
                <w:rFonts w:ascii="Consolas" w:eastAsia="Times New Roman" w:hAnsi="Consolas" w:cs="Times New Roman"/>
                <w:sz w:val="16"/>
                <w:szCs w:val="16"/>
              </w:rPr>
              <w:t>NonOverlappingTemplate</w:t>
            </w:r>
            <w:proofErr w:type="spellEnd"/>
          </w:p>
          <w:p w14:paraId="3D20D279"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20   4   8   8  11  11  15   6   9   8  0.023545    0.151467   0.9700    </w:t>
            </w:r>
            <w:proofErr w:type="spellStart"/>
            <w:r w:rsidRPr="00916AB9">
              <w:rPr>
                <w:rFonts w:ascii="Consolas" w:eastAsia="Times New Roman" w:hAnsi="Consolas" w:cs="Times New Roman"/>
                <w:sz w:val="16"/>
                <w:szCs w:val="16"/>
              </w:rPr>
              <w:t>NonOverlappingTemplate</w:t>
            </w:r>
            <w:proofErr w:type="spellEnd"/>
          </w:p>
          <w:p w14:paraId="2F373371"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9   7  15   7  14  10  11  12  10   5  0.437274    0.725058   0.9900    </w:t>
            </w:r>
            <w:proofErr w:type="spellStart"/>
            <w:r w:rsidRPr="00916AB9">
              <w:rPr>
                <w:rFonts w:ascii="Consolas" w:eastAsia="Times New Roman" w:hAnsi="Consolas" w:cs="Times New Roman"/>
                <w:sz w:val="16"/>
                <w:szCs w:val="16"/>
              </w:rPr>
              <w:t>NonOverlappingTemplate</w:t>
            </w:r>
            <w:proofErr w:type="spellEnd"/>
          </w:p>
          <w:p w14:paraId="73BD347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15  12   7   5  11   6   9  14   9  12  0.334538    0.202854   0.9800    </w:t>
            </w:r>
            <w:proofErr w:type="spellStart"/>
            <w:r w:rsidRPr="00916AB9">
              <w:rPr>
                <w:rFonts w:ascii="Consolas" w:eastAsia="Times New Roman" w:hAnsi="Consolas" w:cs="Times New Roman"/>
                <w:sz w:val="16"/>
                <w:szCs w:val="16"/>
              </w:rPr>
              <w:t>NonOverlappingTemplate</w:t>
            </w:r>
            <w:proofErr w:type="spellEnd"/>
          </w:p>
          <w:p w14:paraId="3C929ED5"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6   7   9   9  14  14  11  16   7   7  0.249284    0.176044   0.9900    </w:t>
            </w:r>
            <w:proofErr w:type="spellStart"/>
            <w:r w:rsidRPr="00916AB9">
              <w:rPr>
                <w:rFonts w:ascii="Consolas" w:eastAsia="Times New Roman" w:hAnsi="Consolas" w:cs="Times New Roman"/>
                <w:sz w:val="16"/>
                <w:szCs w:val="16"/>
              </w:rPr>
              <w:t>NonOverlappingTemplate</w:t>
            </w:r>
            <w:proofErr w:type="spellEnd"/>
          </w:p>
          <w:p w14:paraId="5FE436E8"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10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11B40D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12   7  10   6   7  12  14   7   9  16  0.319084    0.310808   0.9900    </w:t>
            </w:r>
            <w:proofErr w:type="spellStart"/>
            <w:r w:rsidRPr="00916AB9">
              <w:rPr>
                <w:rFonts w:ascii="Consolas" w:eastAsia="Times New Roman" w:hAnsi="Consolas" w:cs="Times New Roman"/>
                <w:sz w:val="16"/>
                <w:szCs w:val="16"/>
              </w:rPr>
              <w:t>NonOverlappingTemplate</w:t>
            </w:r>
            <w:proofErr w:type="spellEnd"/>
          </w:p>
          <w:p w14:paraId="1D935ACA"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27  10   8  11   8   8   8   9   7   4  0.000055 *  0.000873   0.9500 *  </w:t>
            </w:r>
            <w:proofErr w:type="spellStart"/>
            <w:r w:rsidRPr="00916AB9">
              <w:rPr>
                <w:rFonts w:ascii="Consolas" w:eastAsia="Times New Roman" w:hAnsi="Consolas" w:cs="Times New Roman"/>
                <w:sz w:val="16"/>
                <w:szCs w:val="16"/>
              </w:rPr>
              <w:t>NonOverlappingTemplate</w:t>
            </w:r>
            <w:proofErr w:type="spellEnd"/>
          </w:p>
          <w:p w14:paraId="390EB35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16  11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04025CFC"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7  13   2  11  14  13   9   8  12  11  0.224821    0.205738   0.9900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69B5DD4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12  15   5   7  10   6  14  14   7  10  0.213309    0.508630   0.9800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00F5D8D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10   7   9  10  11   9  11  12   9  12  0.987896    0.519090   0.9800    </w:t>
            </w:r>
            <w:proofErr w:type="spellStart"/>
            <w:r w:rsidRPr="00916AB9">
              <w:rPr>
                <w:rFonts w:ascii="Consolas" w:eastAsia="Times New Roman" w:hAnsi="Consolas" w:cs="Times New Roman"/>
                <w:sz w:val="16"/>
                <w:szCs w:val="16"/>
              </w:rPr>
              <w:t>NonOverlappingTemplate</w:t>
            </w:r>
            <w:proofErr w:type="spellEnd"/>
          </w:p>
          <w:p w14:paraId="728B610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13  11   6  10  14   9  12   8   8   9  0.779188    0.797253   0.9700    </w:t>
            </w:r>
            <w:proofErr w:type="spellStart"/>
            <w:r w:rsidRPr="00916AB9">
              <w:rPr>
                <w:rFonts w:ascii="Consolas" w:eastAsia="Times New Roman" w:hAnsi="Consolas" w:cs="Times New Roman"/>
                <w:sz w:val="16"/>
                <w:szCs w:val="16"/>
              </w:rPr>
              <w:t>NonOverlappingTemplate</w:t>
            </w:r>
            <w:proofErr w:type="spellEnd"/>
          </w:p>
          <w:p w14:paraId="68153B1A"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11   8   9  10  11  11   7  12  15   6  0.719747    0.753638   1.0000    </w:t>
            </w:r>
            <w:proofErr w:type="spellStart"/>
            <w:r w:rsidRPr="00916AB9">
              <w:rPr>
                <w:rFonts w:ascii="Consolas" w:eastAsia="Times New Roman" w:hAnsi="Consolas" w:cs="Times New Roman"/>
                <w:sz w:val="16"/>
                <w:szCs w:val="16"/>
              </w:rPr>
              <w:t>NonOverlappingTemplate</w:t>
            </w:r>
            <w:proofErr w:type="spellEnd"/>
          </w:p>
          <w:p w14:paraId="118954CD"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12   6  10   8  10  11   8  13  14   8  0.759756    0.750544   0.9800    </w:t>
            </w:r>
            <w:proofErr w:type="spellStart"/>
            <w:r w:rsidRPr="00916AB9">
              <w:rPr>
                <w:rFonts w:ascii="Consolas" w:eastAsia="Times New Roman" w:hAnsi="Consolas" w:cs="Times New Roman"/>
                <w:sz w:val="16"/>
                <w:szCs w:val="16"/>
              </w:rPr>
              <w:t>NonOverlappingTemplate</w:t>
            </w:r>
            <w:proofErr w:type="spellEnd"/>
          </w:p>
          <w:p w14:paraId="5C86F5B7"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5   9   7  10  14  13   9  10  13  10  0.637119    0.080730   0.9900    </w:t>
            </w:r>
            <w:proofErr w:type="spellStart"/>
            <w:r w:rsidRPr="00916AB9">
              <w:rPr>
                <w:rFonts w:ascii="Consolas" w:eastAsia="Times New Roman" w:hAnsi="Consolas" w:cs="Times New Roman"/>
                <w:sz w:val="16"/>
                <w:szCs w:val="16"/>
              </w:rPr>
              <w:t>NonOverlappingTemplate</w:t>
            </w:r>
            <w:proofErr w:type="spellEnd"/>
          </w:p>
          <w:p w14:paraId="408D64FE"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9   8  15   6   7  11  10  12  11  11  0.719747    0.686784   0.9800    </w:t>
            </w:r>
            <w:proofErr w:type="spellStart"/>
            <w:r w:rsidRPr="00916AB9">
              <w:rPr>
                <w:rFonts w:ascii="Consolas" w:eastAsia="Times New Roman" w:hAnsi="Consolas" w:cs="Times New Roman"/>
                <w:sz w:val="16"/>
                <w:szCs w:val="16"/>
              </w:rPr>
              <w:t>NonOverlappingTemplate</w:t>
            </w:r>
            <w:proofErr w:type="spellEnd"/>
          </w:p>
          <w:p w14:paraId="0B68334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11   6  10   6  11  11  17  11   8   9  0.437274    0.442986   0.9800    </w:t>
            </w:r>
            <w:proofErr w:type="spellStart"/>
            <w:r w:rsidRPr="00916AB9">
              <w:rPr>
                <w:rFonts w:ascii="Consolas" w:eastAsia="Times New Roman" w:hAnsi="Consolas" w:cs="Times New Roman"/>
                <w:sz w:val="16"/>
                <w:szCs w:val="16"/>
              </w:rPr>
              <w:t>NonOverlappingTemplate</w:t>
            </w:r>
            <w:proofErr w:type="spellEnd"/>
          </w:p>
          <w:p w14:paraId="3782E2F6"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4  11   6  12  14  13  12  11   8   9  0.419021    0.089537   1.0000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3349C08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12  10  10   8  11  13  11  13   6   6  0.739918    0.325649   0.9700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2F6AACC4"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12   6  11  17   7  14  10   8   9   6  0.236810    0.383687   0.9900    </w:t>
            </w:r>
            <w:proofErr w:type="spellStart"/>
            <w:r w:rsidRPr="00916AB9">
              <w:rPr>
                <w:rFonts w:ascii="Consolas" w:eastAsia="Times New Roman" w:hAnsi="Consolas" w:cs="Times New Roman"/>
                <w:sz w:val="16"/>
                <w:szCs w:val="16"/>
              </w:rPr>
              <w:t>NonOverlappingTemplate</w:t>
            </w:r>
            <w:proofErr w:type="spellEnd"/>
          </w:p>
          <w:p w14:paraId="2A72B2DF" w14:textId="77777777" w:rsidR="00A8181D"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9   9   5   8   5  11  15  15  11  12  0.262249    0.011875   0.9900    </w:t>
            </w:r>
            <w:proofErr w:type="spellStart"/>
            <w:r w:rsidRPr="00916AB9">
              <w:rPr>
                <w:rFonts w:ascii="Consolas" w:eastAsia="Times New Roman" w:hAnsi="Consolas" w:cs="Times New Roman"/>
                <w:sz w:val="16"/>
                <w:szCs w:val="16"/>
              </w:rPr>
              <w:t>NonOverlappingTemplate</w:t>
            </w:r>
            <w:proofErr w:type="spellEnd"/>
          </w:p>
          <w:p w14:paraId="0D44DC6C" w14:textId="77777777" w:rsidR="00A8181D" w:rsidRPr="00916AB9" w:rsidRDefault="00A8181D" w:rsidP="00650672">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25C8D2AF"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916AB9">
              <w:rPr>
                <w:rFonts w:ascii="Consolas" w:eastAsia="Times New Roman" w:hAnsi="Consolas" w:cs="Times New Roman"/>
                <w:sz w:val="16"/>
                <w:szCs w:val="16"/>
              </w:rPr>
              <w:t xml:space="preserve">35  21  10   4  10   5   4   5   5   1  0.000000 *  0.000000 * 0.8800 *  </w:t>
            </w:r>
            <w:proofErr w:type="spellStart"/>
            <w:r w:rsidRPr="00916AB9">
              <w:rPr>
                <w:rFonts w:ascii="Consolas" w:eastAsia="Times New Roman" w:hAnsi="Consolas" w:cs="Times New Roman"/>
                <w:sz w:val="16"/>
                <w:szCs w:val="16"/>
              </w:rPr>
              <w:t>ApproximateEntropy</w:t>
            </w:r>
            <w:proofErr w:type="spellEnd"/>
          </w:p>
          <w:p w14:paraId="244746F0" w14:textId="77777777" w:rsidR="00A8181D" w:rsidRPr="00916AB9" w:rsidRDefault="00A8181D" w:rsidP="00650672">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19  16   9  12   9   9   9   7   8   2  0.016717    0.001734   0.9800    Serial</w:t>
            </w:r>
          </w:p>
          <w:p w14:paraId="5D7923FA" w14:textId="77777777" w:rsidR="00A8181D" w:rsidRPr="00055415" w:rsidRDefault="00A8181D" w:rsidP="00650672">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7  10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indicates </w:t>
      </w:r>
      <w:r w:rsidR="00D8591B">
        <w:t>failure.</w:t>
      </w:r>
    </w:p>
    <w:p w14:paraId="02F0D58B" w14:textId="295F5841" w:rsidR="00A8181D" w:rsidRDefault="001574FA" w:rsidP="00645B6E">
      <w:pPr>
        <w:pStyle w:val="Heading3"/>
        <w:jc w:val="left"/>
      </w:pPr>
      <w:bookmarkStart w:id="79" w:name="_Toc96517549"/>
      <w:r>
        <w:lastRenderedPageBreak/>
        <w:t>5</w:t>
      </w:r>
      <w:r w:rsidR="003B5CE5">
        <w:t>.1</w:t>
      </w:r>
      <w:r w:rsidR="00A8181D">
        <w:t>.2 Manila Results</w:t>
      </w:r>
      <w:bookmarkEnd w:id="79"/>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650672">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650672">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650672">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650672">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650672">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650672">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650672">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650672">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650672">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Manila STS Results at a glance</w:t>
      </w:r>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49C98CFB" w:rsidR="00A8181D" w:rsidRDefault="001574FA" w:rsidP="00645B6E">
      <w:pPr>
        <w:pStyle w:val="Heading3"/>
        <w:jc w:val="left"/>
      </w:pPr>
      <w:bookmarkStart w:id="80" w:name="_Toc96517550"/>
      <w:r>
        <w:lastRenderedPageBreak/>
        <w:t>5</w:t>
      </w:r>
      <w:r w:rsidR="003B5CE5">
        <w:t>.1</w:t>
      </w:r>
      <w:r w:rsidR="00A8181D">
        <w:t>.3 Frequency</w:t>
      </w:r>
      <w:bookmarkEnd w:id="80"/>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54324B14" w:rsidR="00A8181D" w:rsidRDefault="001574FA" w:rsidP="00645B6E">
      <w:pPr>
        <w:pStyle w:val="Heading3"/>
        <w:jc w:val="left"/>
      </w:pPr>
      <w:bookmarkStart w:id="81" w:name="_Toc96517551"/>
      <w:r>
        <w:lastRenderedPageBreak/>
        <w:t>5</w:t>
      </w:r>
      <w:r w:rsidR="003B5CE5">
        <w:t>.1</w:t>
      </w:r>
      <w:r w:rsidR="00A8181D">
        <w:t>.4 Block Frequency</w:t>
      </w:r>
      <w:bookmarkEnd w:id="81"/>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28772C90" w:rsidR="00A8181D" w:rsidRDefault="001574FA" w:rsidP="00645B6E">
      <w:pPr>
        <w:pStyle w:val="Heading3"/>
        <w:jc w:val="left"/>
      </w:pPr>
      <w:bookmarkStart w:id="82" w:name="_Toc96517552"/>
      <w:r>
        <w:lastRenderedPageBreak/>
        <w:t>5</w:t>
      </w:r>
      <w:r w:rsidR="003B5CE5">
        <w:t>.1</w:t>
      </w:r>
      <w:r w:rsidR="00A8181D">
        <w:t>.5 Cumulative Sums</w:t>
      </w:r>
      <w:bookmarkEnd w:id="82"/>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7EF5522C" w:rsidR="00A8181D" w:rsidRDefault="001574FA" w:rsidP="00645B6E">
      <w:pPr>
        <w:pStyle w:val="Heading3"/>
        <w:jc w:val="left"/>
      </w:pPr>
      <w:bookmarkStart w:id="83" w:name="_Toc96517553"/>
      <w:r>
        <w:lastRenderedPageBreak/>
        <w:t>5</w:t>
      </w:r>
      <w:r w:rsidR="003B5CE5">
        <w:t>.1</w:t>
      </w:r>
      <w:r w:rsidR="00A8181D">
        <w:t>.6 Runs</w:t>
      </w:r>
      <w:bookmarkEnd w:id="83"/>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245E553A" w:rsidR="00A8181D" w:rsidRDefault="001574FA" w:rsidP="00645B6E">
      <w:pPr>
        <w:pStyle w:val="Heading3"/>
        <w:jc w:val="left"/>
      </w:pPr>
      <w:bookmarkStart w:id="84" w:name="_Toc96517554"/>
      <w:r>
        <w:lastRenderedPageBreak/>
        <w:t>5</w:t>
      </w:r>
      <w:r w:rsidR="003B5CE5">
        <w:t>.1</w:t>
      </w:r>
      <w:r w:rsidR="00A8181D">
        <w:t>.7 Longest Runs</w:t>
      </w:r>
      <w:bookmarkEnd w:id="84"/>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51F853A2" w:rsidR="00A8181D" w:rsidRDefault="001574FA" w:rsidP="00645B6E">
      <w:pPr>
        <w:pStyle w:val="Heading3"/>
        <w:jc w:val="left"/>
      </w:pPr>
      <w:bookmarkStart w:id="85" w:name="_Toc96517555"/>
      <w:r>
        <w:lastRenderedPageBreak/>
        <w:t>5</w:t>
      </w:r>
      <w:r w:rsidR="003B5CE5">
        <w:t>.1</w:t>
      </w:r>
      <w:r w:rsidR="00A8181D">
        <w:t>.8 Discrete Fourier Transform</w:t>
      </w:r>
      <w:bookmarkEnd w:id="85"/>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3EAD4538" w:rsidR="00A8181D" w:rsidRDefault="001574FA" w:rsidP="00645B6E">
      <w:pPr>
        <w:pStyle w:val="Heading3"/>
        <w:jc w:val="left"/>
      </w:pPr>
      <w:bookmarkStart w:id="86" w:name="_Toc96517556"/>
      <w:r>
        <w:lastRenderedPageBreak/>
        <w:t>5</w:t>
      </w:r>
      <w:r w:rsidR="003B5CE5">
        <w:t>.1</w:t>
      </w:r>
      <w:r w:rsidR="00A8181D">
        <w:t>.9 Non-Overlapping Template</w:t>
      </w:r>
      <w:bookmarkEnd w:id="86"/>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1845473E" w:rsidR="00A8181D" w:rsidRDefault="001574FA" w:rsidP="00645B6E">
      <w:pPr>
        <w:pStyle w:val="Heading3"/>
        <w:jc w:val="left"/>
      </w:pPr>
      <w:bookmarkStart w:id="87" w:name="_Toc96517557"/>
      <w:r>
        <w:lastRenderedPageBreak/>
        <w:t>5</w:t>
      </w:r>
      <w:r w:rsidR="003B5CE5">
        <w:t>.1</w:t>
      </w:r>
      <w:r w:rsidR="00A8181D">
        <w:t>.10 Approximate Entropy</w:t>
      </w:r>
      <w:bookmarkEnd w:id="87"/>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4CADD75" w:rsidR="00A8181D" w:rsidRDefault="001574FA" w:rsidP="003B5CE5">
      <w:pPr>
        <w:pStyle w:val="Heading3"/>
        <w:jc w:val="left"/>
      </w:pPr>
      <w:bookmarkStart w:id="88" w:name="_Toc96517558"/>
      <w:r>
        <w:lastRenderedPageBreak/>
        <w:t>5</w:t>
      </w:r>
      <w:r w:rsidR="003B5CE5">
        <w:t>.1</w:t>
      </w:r>
      <w:r w:rsidR="00A8181D">
        <w:t>.11 Serial</w:t>
      </w:r>
      <w:bookmarkEnd w:id="88"/>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75F64CBF" w14:textId="659E935D" w:rsidR="003B5CE5" w:rsidRDefault="001574FA" w:rsidP="003B5CE5">
      <w:pPr>
        <w:pStyle w:val="Heading3"/>
      </w:pPr>
      <w:bookmarkStart w:id="89" w:name="_Toc96517559"/>
      <w:r>
        <w:lastRenderedPageBreak/>
        <w:t>5</w:t>
      </w:r>
      <w:r w:rsidR="003B5CE5">
        <w:t>.2 Testing on IBMQ Manila</w:t>
      </w:r>
      <w:bookmarkEnd w:id="89"/>
    </w:p>
    <w:p w14:paraId="4203E7D0" w14:textId="4DB9146E" w:rsidR="00C8028E" w:rsidRDefault="00C8028E" w:rsidP="003B5CE5">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 xml:space="preserve">This service has no computation limit, is publicly available, and </w:t>
      </w:r>
      <w:r w:rsidR="00E77FE2">
        <w:t xml:space="preserve">is </w:t>
      </w:r>
      <w:r>
        <w:t>delivered via AWS allowing for potential</w:t>
      </w:r>
      <w:r w:rsidR="00D02A55">
        <w:t>ly</w:t>
      </w:r>
      <w:r>
        <w:t xml:space="preserve"> easy integration in cryptographic applications. Successfully passing the NIST STS would open the door for effective cryptographic quantum RNG as a service.</w:t>
      </w:r>
    </w:p>
    <w:p w14:paraId="54DB34B5" w14:textId="7881E409" w:rsidR="00CD3B5A" w:rsidRDefault="00C8028E" w:rsidP="004E1C83">
      <w:pPr>
        <w:pStyle w:val="TableTitle"/>
      </w:pPr>
      <w:bookmarkStart w:id="90"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90"/>
    </w:p>
    <w:tbl>
      <w:tblPr>
        <w:tblStyle w:val="TableGrid"/>
        <w:tblW w:w="3264" w:type="dxa"/>
        <w:tblLook w:val="04A0" w:firstRow="1" w:lastRow="0" w:firstColumn="1" w:lastColumn="0" w:noHBand="0" w:noVBand="1"/>
      </w:tblPr>
      <w:tblGrid>
        <w:gridCol w:w="2290"/>
        <w:gridCol w:w="974"/>
      </w:tblGrid>
      <w:tr w:rsidR="00C8028E" w14:paraId="7124BEB7" w14:textId="77777777" w:rsidTr="004E1C83">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4E1C83">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4E1C83">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4E1C83">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4E1C83">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4E1C83">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4E1C83">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4E1C83">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4E1C83">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Median 2Q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0F884A07" w:rsidR="00C8028E" w:rsidRDefault="001574FA" w:rsidP="00645B6E">
      <w:pPr>
        <w:pStyle w:val="Heading3"/>
        <w:jc w:val="left"/>
      </w:pPr>
      <w:bookmarkStart w:id="91" w:name="_Toc96517560"/>
      <w:r>
        <w:t>5</w:t>
      </w:r>
      <w:r w:rsidR="003B5CE5">
        <w:t>.2</w:t>
      </w:r>
      <w:r w:rsidR="00C8028E">
        <w:t>.1 Generating Random Numbers</w:t>
      </w:r>
      <w:bookmarkEnd w:id="91"/>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1,000,000 bits by running 31,250 shots of the circuit. Unlike with the research grade IBM computer, we 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92" w:name="_Hlk94470749"/>
      <w:r>
        <w:rPr>
          <w:noProof/>
          <w:shd w:val="clear" w:color="auto" w:fill="auto"/>
        </w:rPr>
        <w:lastRenderedPageBreak/>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93" w:name="_Toc94475459"/>
      <w:r>
        <w:t>Figure 2</w:t>
      </w:r>
      <w:r w:rsidR="00E81AB0">
        <w:t>3</w:t>
      </w:r>
      <w:r>
        <w:t>.</w:t>
      </w:r>
      <w:r w:rsidRPr="00434A55">
        <w:t xml:space="preserve"> </w:t>
      </w:r>
      <w:r>
        <w:t xml:space="preserve">Sample of </w:t>
      </w:r>
      <w:r w:rsidR="006B2581">
        <w:t>Aspen 9</w:t>
      </w:r>
      <w:r>
        <w:t xml:space="preserve"> Bitstring</w:t>
      </w:r>
      <w:bookmarkEnd w:id="93"/>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92"/>
    </w:p>
    <w:p w14:paraId="4094E64F" w14:textId="77777777" w:rsidR="00D02A55" w:rsidRDefault="00C96464" w:rsidP="00C8028E">
      <w:pPr>
        <w:pStyle w:val="FigureTitle"/>
        <w:spacing w:before="0"/>
      </w:pPr>
      <w:bookmarkStart w:id="94"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5"/>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proofErr w:type="spellStart"/>
      <w:r>
        <w:t>ipynb</w:t>
      </w:r>
      <w:proofErr w:type="spellEnd"/>
      <w:r>
        <w:t xml:space="preserve"> code used to generate random numbers</w:t>
      </w:r>
      <w:bookmarkEnd w:id="94"/>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95" w:name="_Toc94475501"/>
      <w:r w:rsidRPr="00884CEF">
        <w:lastRenderedPageBreak/>
        <w:t xml:space="preserve">Table </w:t>
      </w:r>
      <w:r w:rsidR="00320D14">
        <w:t>1</w:t>
      </w:r>
      <w:r w:rsidR="00D238EE">
        <w:t>3</w:t>
      </w:r>
      <w:r>
        <w:t xml:space="preserve">. </w:t>
      </w:r>
      <w:r w:rsidR="00466687">
        <w:t xml:space="preserve">Aspen 9 </w:t>
      </w:r>
      <w:r>
        <w:t>NIST Results Output.</w:t>
      </w:r>
      <w:bookmarkEnd w:id="95"/>
    </w:p>
    <w:tbl>
      <w:tblPr>
        <w:tblStyle w:val="TableGrid"/>
        <w:tblW w:w="8725" w:type="dxa"/>
        <w:tblLook w:val="04A0" w:firstRow="1" w:lastRow="0" w:firstColumn="1" w:lastColumn="0" w:noHBand="0" w:noVBand="1"/>
      </w:tblPr>
      <w:tblGrid>
        <w:gridCol w:w="8725"/>
      </w:tblGrid>
      <w:tr w:rsidR="00C8028E" w:rsidRPr="00055415" w14:paraId="68565703" w14:textId="77777777" w:rsidTr="00650672">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C1  C2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0  0.000000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39  18  12   5   7   4   0   8   6   1  0.000000 *  0.000000 * 0.8900 *  </w:t>
            </w:r>
            <w:proofErr w:type="spellStart"/>
            <w:r w:rsidRPr="00466687">
              <w:rPr>
                <w:rFonts w:ascii="Consolas" w:eastAsia="Times New Roman" w:hAnsi="Consolas" w:cs="Times New Roman"/>
                <w:sz w:val="16"/>
                <w:szCs w:val="16"/>
              </w:rPr>
              <w:t>BlockFrequency</w:t>
            </w:r>
            <w:proofErr w:type="spellEnd"/>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79  12   3   3   1   1   0   0   0   1  0.000000 *  0.000000 * 0.5200 *  </w:t>
            </w:r>
            <w:proofErr w:type="spellStart"/>
            <w:r w:rsidRPr="00466687">
              <w:rPr>
                <w:rFonts w:ascii="Consolas" w:eastAsia="Times New Roman" w:hAnsi="Consolas" w:cs="Times New Roman"/>
                <w:sz w:val="16"/>
                <w:szCs w:val="16"/>
              </w:rPr>
              <w:t>CumulativeSums</w:t>
            </w:r>
            <w:proofErr w:type="spellEnd"/>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1  0.000000 *  0.000000 * 0.5300 *  </w:t>
            </w:r>
            <w:proofErr w:type="spellStart"/>
            <w:r w:rsidRPr="00466687">
              <w:rPr>
                <w:rFonts w:ascii="Consolas" w:eastAsia="Times New Roman" w:hAnsi="Consolas" w:cs="Times New Roman"/>
                <w:sz w:val="16"/>
                <w:szCs w:val="16"/>
              </w:rPr>
              <w:t>CumulativeSums</w:t>
            </w:r>
            <w:proofErr w:type="spellEnd"/>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7  10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21  11   5   7  10   9   9  11  10   7  0.051942    0.013528   0.9500 *  </w:t>
            </w:r>
            <w:proofErr w:type="spellStart"/>
            <w:r w:rsidRPr="00466687">
              <w:rPr>
                <w:rFonts w:ascii="Consolas" w:eastAsia="Times New Roman" w:hAnsi="Consolas" w:cs="Times New Roman"/>
                <w:sz w:val="16"/>
                <w:szCs w:val="16"/>
              </w:rPr>
              <w:t>LongestRun</w:t>
            </w:r>
            <w:proofErr w:type="spellEnd"/>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27  13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33  10   9  12   8   7   4   9   6   2  0.000000 *  0.000003 * 0.8800 *  </w:t>
            </w:r>
            <w:proofErr w:type="spellStart"/>
            <w:r w:rsidRPr="00466687">
              <w:rPr>
                <w:rFonts w:ascii="Consolas" w:eastAsia="Times New Roman" w:hAnsi="Consolas" w:cs="Times New Roman"/>
                <w:sz w:val="16"/>
                <w:szCs w:val="16"/>
              </w:rPr>
              <w:t>NonOverlappingTemplate</w:t>
            </w:r>
            <w:proofErr w:type="spellEnd"/>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29  15   5   7   9   9   8   9   5   4  0.000000 *  0.000015 * 0.9300 *  </w:t>
            </w:r>
            <w:proofErr w:type="spellStart"/>
            <w:r w:rsidRPr="00466687">
              <w:rPr>
                <w:rFonts w:ascii="Consolas" w:eastAsia="Times New Roman" w:hAnsi="Consolas" w:cs="Times New Roman"/>
                <w:sz w:val="16"/>
                <w:szCs w:val="16"/>
              </w:rPr>
              <w:t>NonOverlappingTemplate</w:t>
            </w:r>
            <w:proofErr w:type="spellEnd"/>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31  11   6   6   9   6   6   9   7   9  0.000000 *  0.000027 * 0.8800 *  </w:t>
            </w:r>
            <w:proofErr w:type="spellStart"/>
            <w:r w:rsidRPr="00466687">
              <w:rPr>
                <w:rFonts w:ascii="Consolas" w:eastAsia="Times New Roman" w:hAnsi="Consolas" w:cs="Times New Roman"/>
                <w:sz w:val="16"/>
                <w:szCs w:val="16"/>
              </w:rPr>
              <w:t>NonOverlappingTemplate</w:t>
            </w:r>
            <w:proofErr w:type="spellEnd"/>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13   8  13   6   8   8   9   7  10  0.213309    0.084848   0.9200 *  </w:t>
            </w:r>
            <w:proofErr w:type="spellStart"/>
            <w:r w:rsidRPr="00466687">
              <w:rPr>
                <w:rFonts w:ascii="Consolas" w:eastAsia="Times New Roman" w:hAnsi="Consolas" w:cs="Times New Roman"/>
                <w:sz w:val="16"/>
                <w:szCs w:val="16"/>
              </w:rPr>
              <w:t>NonOverlappingTemplate</w:t>
            </w:r>
            <w:proofErr w:type="spellEnd"/>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7  12  10   9   5   8  13   9  10  0.334538    0.317470   0.9100 *  </w:t>
            </w:r>
            <w:proofErr w:type="spellStart"/>
            <w:r w:rsidRPr="00466687">
              <w:rPr>
                <w:rFonts w:ascii="Consolas" w:eastAsia="Times New Roman" w:hAnsi="Consolas" w:cs="Times New Roman"/>
                <w:sz w:val="16"/>
                <w:szCs w:val="16"/>
              </w:rPr>
              <w:t>NonOverlappingTemplate</w:t>
            </w:r>
            <w:proofErr w:type="spellEnd"/>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23  13   3   7  10   9   7  10  10   8  0.002971    0.010393   0.9300 *  </w:t>
            </w:r>
            <w:proofErr w:type="spellStart"/>
            <w:r w:rsidRPr="00466687">
              <w:rPr>
                <w:rFonts w:ascii="Consolas" w:eastAsia="Times New Roman" w:hAnsi="Consolas" w:cs="Times New Roman"/>
                <w:sz w:val="16"/>
                <w:szCs w:val="16"/>
              </w:rPr>
              <w:t>NonOverlappingTemplate</w:t>
            </w:r>
            <w:proofErr w:type="spellEnd"/>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15   8   8  15   5   6  12  11   6  14  0.137282    0.633015   0.9700    </w:t>
            </w:r>
            <w:proofErr w:type="spellStart"/>
            <w:r w:rsidRPr="00466687">
              <w:rPr>
                <w:rFonts w:ascii="Consolas" w:eastAsia="Times New Roman" w:hAnsi="Consolas" w:cs="Times New Roman"/>
                <w:sz w:val="16"/>
                <w:szCs w:val="16"/>
              </w:rPr>
              <w:t>NonOverlappingTemplate</w:t>
            </w:r>
            <w:proofErr w:type="spellEnd"/>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9  10  10  14  12   5   8   8   9  15  0.534146    0.910210   1.0000    </w:t>
            </w:r>
            <w:proofErr w:type="spellStart"/>
            <w:r w:rsidRPr="00466687">
              <w:rPr>
                <w:rFonts w:ascii="Consolas" w:eastAsia="Times New Roman" w:hAnsi="Consolas" w:cs="Times New Roman"/>
                <w:sz w:val="16"/>
                <w:szCs w:val="16"/>
              </w:rPr>
              <w:t>NonOverlappingTemplate</w:t>
            </w:r>
            <w:proofErr w:type="spellEnd"/>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22  16   7   8  11   4   6  12   4  10  0.000757    0.000919   0.9300 *  </w:t>
            </w:r>
            <w:proofErr w:type="spellStart"/>
            <w:r w:rsidRPr="00466687">
              <w:rPr>
                <w:rFonts w:ascii="Consolas" w:eastAsia="Times New Roman" w:hAnsi="Consolas" w:cs="Times New Roman"/>
                <w:sz w:val="16"/>
                <w:szCs w:val="16"/>
              </w:rPr>
              <w:t>NonOverlappingTemplate</w:t>
            </w:r>
            <w:proofErr w:type="spellEnd"/>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16   7   5  12  11   7  14  12   7   9  0.249284    0.652749   0.9800    </w:t>
            </w:r>
            <w:proofErr w:type="spellStart"/>
            <w:r w:rsidRPr="00466687">
              <w:rPr>
                <w:rFonts w:ascii="Consolas" w:eastAsia="Times New Roman" w:hAnsi="Consolas" w:cs="Times New Roman"/>
                <w:sz w:val="16"/>
                <w:szCs w:val="16"/>
              </w:rPr>
              <w:t>NonOverlappingTemplate</w:t>
            </w:r>
            <w:proofErr w:type="spellEnd"/>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14   7  10   9   8   6  10   9  18   9  0.262249    0.440944   0.9700    </w:t>
            </w:r>
            <w:proofErr w:type="spellStart"/>
            <w:r w:rsidRPr="00466687">
              <w:rPr>
                <w:rFonts w:ascii="Consolas" w:eastAsia="Times New Roman" w:hAnsi="Consolas" w:cs="Times New Roman"/>
                <w:sz w:val="16"/>
                <w:szCs w:val="16"/>
              </w:rPr>
              <w:t>NonOverlappingTemplate</w:t>
            </w:r>
            <w:proofErr w:type="spellEnd"/>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13   6   8   8  11  12   7  12   9  0.657933    0.563893   0.9600 *  </w:t>
            </w:r>
            <w:proofErr w:type="spellStart"/>
            <w:r w:rsidRPr="00466687">
              <w:rPr>
                <w:rFonts w:ascii="Consolas" w:eastAsia="Times New Roman" w:hAnsi="Consolas" w:cs="Times New Roman"/>
                <w:sz w:val="16"/>
                <w:szCs w:val="16"/>
              </w:rPr>
              <w:t>NonOverlappingTemplate</w:t>
            </w:r>
            <w:proofErr w:type="spellEnd"/>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14  14  10  13   6  10  12   9   2  10  0.181557    0.100874   1.0000    </w:t>
            </w:r>
            <w:proofErr w:type="spellStart"/>
            <w:r w:rsidRPr="00466687">
              <w:rPr>
                <w:rFonts w:ascii="Consolas" w:eastAsia="Times New Roman" w:hAnsi="Consolas" w:cs="Times New Roman"/>
                <w:sz w:val="16"/>
                <w:szCs w:val="16"/>
              </w:rPr>
              <w:t>NonOverlappingTemplate</w:t>
            </w:r>
            <w:proofErr w:type="spellEnd"/>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16  11  11  13   6  10  15   4   8   6  0.108791    0.037850   1.0000    </w:t>
            </w:r>
            <w:proofErr w:type="spellStart"/>
            <w:r w:rsidRPr="00466687">
              <w:rPr>
                <w:rFonts w:ascii="Consolas" w:eastAsia="Times New Roman" w:hAnsi="Consolas" w:cs="Times New Roman"/>
                <w:sz w:val="16"/>
                <w:szCs w:val="16"/>
              </w:rPr>
              <w:t>NonOverlappingTemplate</w:t>
            </w:r>
            <w:proofErr w:type="spellEnd"/>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10   5  12   4  11  12   5  17   7  0.016717    0.151456   0.9500 *  </w:t>
            </w:r>
            <w:proofErr w:type="spellStart"/>
            <w:r w:rsidRPr="00466687">
              <w:rPr>
                <w:rFonts w:ascii="Consolas" w:eastAsia="Times New Roman" w:hAnsi="Consolas" w:cs="Times New Roman"/>
                <w:sz w:val="16"/>
                <w:szCs w:val="16"/>
              </w:rPr>
              <w:t>NonOverlappingTemplate</w:t>
            </w:r>
            <w:proofErr w:type="spellEnd"/>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8   3   6  13   7  18  13   9  10  13  0.048716    0.007634   0.9900    </w:t>
            </w:r>
            <w:proofErr w:type="spellStart"/>
            <w:r w:rsidRPr="00466687">
              <w:rPr>
                <w:rFonts w:ascii="Consolas" w:eastAsia="Times New Roman" w:hAnsi="Consolas" w:cs="Times New Roman"/>
                <w:sz w:val="16"/>
                <w:szCs w:val="16"/>
              </w:rPr>
              <w:t>NonOverlappingTemplate</w:t>
            </w:r>
            <w:proofErr w:type="spellEnd"/>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5  10   7   8  14  12   9   7  11  0.224821    0.488799   0.9500 *  </w:t>
            </w:r>
            <w:proofErr w:type="spellStart"/>
            <w:r w:rsidRPr="00466687">
              <w:rPr>
                <w:rFonts w:ascii="Consolas" w:eastAsia="Times New Roman" w:hAnsi="Consolas" w:cs="Times New Roman"/>
                <w:sz w:val="16"/>
                <w:szCs w:val="16"/>
              </w:rPr>
              <w:t>NonOverlappingTemplate</w:t>
            </w:r>
            <w:proofErr w:type="spellEnd"/>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16  11   4  10   6   8  10  11  14  10  0.275709    0.518702   0.9800    </w:t>
            </w:r>
            <w:proofErr w:type="spellStart"/>
            <w:r w:rsidRPr="00466687">
              <w:rPr>
                <w:rFonts w:ascii="Consolas" w:eastAsia="Times New Roman" w:hAnsi="Consolas" w:cs="Times New Roman"/>
                <w:sz w:val="16"/>
                <w:szCs w:val="16"/>
              </w:rPr>
              <w:t>NonOverlappingTemplate</w:t>
            </w:r>
            <w:proofErr w:type="spellEnd"/>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9  13   8  16   7   7   5  13  0.304126    0.362412   0.9500 *  </w:t>
            </w:r>
            <w:proofErr w:type="spellStart"/>
            <w:r w:rsidRPr="00466687">
              <w:rPr>
                <w:rFonts w:ascii="Consolas" w:eastAsia="Times New Roman" w:hAnsi="Consolas" w:cs="Times New Roman"/>
                <w:sz w:val="16"/>
                <w:szCs w:val="16"/>
              </w:rPr>
              <w:t>NonOverlappingTemplate</w:t>
            </w:r>
            <w:proofErr w:type="spellEnd"/>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13  12  12   7  11  10   7   9  10   9  0.924076    0.599024   0.9800    </w:t>
            </w:r>
            <w:proofErr w:type="spellStart"/>
            <w:r w:rsidRPr="00466687">
              <w:rPr>
                <w:rFonts w:ascii="Consolas" w:eastAsia="Times New Roman" w:hAnsi="Consolas" w:cs="Times New Roman"/>
                <w:sz w:val="16"/>
                <w:szCs w:val="16"/>
              </w:rPr>
              <w:t>NonOverlappingTemplate</w:t>
            </w:r>
            <w:proofErr w:type="spellEnd"/>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13  12   8   8  11   9   8   7  11  0.867692    0.302940   0.9600 *  </w:t>
            </w:r>
            <w:proofErr w:type="spellStart"/>
            <w:r w:rsidRPr="00466687">
              <w:rPr>
                <w:rFonts w:ascii="Consolas" w:eastAsia="Times New Roman" w:hAnsi="Consolas" w:cs="Times New Roman"/>
                <w:sz w:val="16"/>
                <w:szCs w:val="16"/>
              </w:rPr>
              <w:t>NonOverlappingTemplate</w:t>
            </w:r>
            <w:proofErr w:type="spellEnd"/>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9  10  14  13   6  14  0.289667    0.067818   0.9600 *  </w:t>
            </w:r>
            <w:proofErr w:type="spellStart"/>
            <w:r w:rsidRPr="00466687">
              <w:rPr>
                <w:rFonts w:ascii="Consolas" w:eastAsia="Times New Roman" w:hAnsi="Consolas" w:cs="Times New Roman"/>
                <w:sz w:val="16"/>
                <w:szCs w:val="16"/>
              </w:rPr>
              <w:t>NonOverlappingTemplate</w:t>
            </w:r>
            <w:proofErr w:type="spellEnd"/>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8  13   7   7   6   9  10  14  15  11  0.437274    0.080706   0.9800    </w:t>
            </w:r>
            <w:proofErr w:type="spellStart"/>
            <w:r w:rsidRPr="00466687">
              <w:rPr>
                <w:rFonts w:ascii="Consolas" w:eastAsia="Times New Roman" w:hAnsi="Consolas" w:cs="Times New Roman"/>
                <w:sz w:val="16"/>
                <w:szCs w:val="16"/>
              </w:rPr>
              <w:t>NonOverlappingTemplate</w:t>
            </w:r>
            <w:proofErr w:type="spellEnd"/>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16  10  10  12   6  12  12  14   7   1  0.048716    0.035726   0.9700    </w:t>
            </w:r>
            <w:proofErr w:type="spellStart"/>
            <w:r w:rsidRPr="00466687">
              <w:rPr>
                <w:rFonts w:ascii="Consolas" w:eastAsia="Times New Roman" w:hAnsi="Consolas" w:cs="Times New Roman"/>
                <w:sz w:val="16"/>
                <w:szCs w:val="16"/>
              </w:rPr>
              <w:t>NonOverlappingTemplate</w:t>
            </w:r>
            <w:proofErr w:type="spellEnd"/>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8  14   7  10  12  12  14  10   6   7  0.554420    0.250070   0.9900    </w:t>
            </w:r>
            <w:proofErr w:type="spellStart"/>
            <w:r w:rsidRPr="00466687">
              <w:rPr>
                <w:rFonts w:ascii="Consolas" w:eastAsia="Times New Roman" w:hAnsi="Consolas" w:cs="Times New Roman"/>
                <w:sz w:val="16"/>
                <w:szCs w:val="16"/>
              </w:rPr>
              <w:t>NonOverlappingTemplate</w:t>
            </w:r>
            <w:proofErr w:type="spellEnd"/>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10  10  10  10  11  13   5  10  13   8  0.851383    0.846987   0.9800    </w:t>
            </w:r>
            <w:proofErr w:type="spellStart"/>
            <w:r w:rsidRPr="00466687">
              <w:rPr>
                <w:rFonts w:ascii="Consolas" w:eastAsia="Times New Roman" w:hAnsi="Consolas" w:cs="Times New Roman"/>
                <w:sz w:val="16"/>
                <w:szCs w:val="16"/>
              </w:rPr>
              <w:t>NonOverlappingTemplate</w:t>
            </w:r>
            <w:proofErr w:type="spellEnd"/>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8  10  10   8  16   6   9  11  0.383827    0.623691   0.9500 *  </w:t>
            </w:r>
            <w:proofErr w:type="spellStart"/>
            <w:r w:rsidRPr="00466687">
              <w:rPr>
                <w:rFonts w:ascii="Consolas" w:eastAsia="Times New Roman" w:hAnsi="Consolas" w:cs="Times New Roman"/>
                <w:sz w:val="16"/>
                <w:szCs w:val="16"/>
              </w:rPr>
              <w:t>NonOverlappingTemplate</w:t>
            </w:r>
            <w:proofErr w:type="spellEnd"/>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13   9  10  10  10  11  10  11   8   8  0.991468    0.842202   0.9700    </w:t>
            </w:r>
            <w:proofErr w:type="spellStart"/>
            <w:r w:rsidRPr="00466687">
              <w:rPr>
                <w:rFonts w:ascii="Consolas" w:eastAsia="Times New Roman" w:hAnsi="Consolas" w:cs="Times New Roman"/>
                <w:sz w:val="16"/>
                <w:szCs w:val="16"/>
              </w:rPr>
              <w:t>NonOverlappingTemplate</w:t>
            </w:r>
            <w:proofErr w:type="spellEnd"/>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11   7  14   9   9  10  14  13   4   9  0.437274    0.517445   0.9800    </w:t>
            </w:r>
            <w:proofErr w:type="spellStart"/>
            <w:r w:rsidRPr="00466687">
              <w:rPr>
                <w:rFonts w:ascii="Consolas" w:eastAsia="Times New Roman" w:hAnsi="Consolas" w:cs="Times New Roman"/>
                <w:sz w:val="16"/>
                <w:szCs w:val="16"/>
              </w:rPr>
              <w:t>NonOverlappingTemplate</w:t>
            </w:r>
            <w:proofErr w:type="spellEnd"/>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11   3   5   8  13  13  15  11   9  12  0.171867    0.013465   0.9900    </w:t>
            </w:r>
            <w:proofErr w:type="spellStart"/>
            <w:r w:rsidRPr="00466687">
              <w:rPr>
                <w:rFonts w:ascii="Consolas" w:eastAsia="Times New Roman" w:hAnsi="Consolas" w:cs="Times New Roman"/>
                <w:sz w:val="16"/>
                <w:szCs w:val="16"/>
              </w:rPr>
              <w:t>NonOverlappingTemplate</w:t>
            </w:r>
            <w:proofErr w:type="spellEnd"/>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10  10  12  11  10   9   7   5   7  0.162606    0.023013   0.9300 *  </w:t>
            </w:r>
            <w:proofErr w:type="spellStart"/>
            <w:r w:rsidRPr="00466687">
              <w:rPr>
                <w:rFonts w:ascii="Consolas" w:eastAsia="Times New Roman" w:hAnsi="Consolas" w:cs="Times New Roman"/>
                <w:sz w:val="16"/>
                <w:szCs w:val="16"/>
              </w:rPr>
              <w:t>NonOverlappingTemplate</w:t>
            </w:r>
            <w:proofErr w:type="spellEnd"/>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10  10   8   8  12  12   6  10  12  12  0.911413    0.688997   0.9600 *  </w:t>
            </w:r>
            <w:proofErr w:type="spellStart"/>
            <w:r w:rsidRPr="00466687">
              <w:rPr>
                <w:rFonts w:ascii="Consolas" w:eastAsia="Times New Roman" w:hAnsi="Consolas" w:cs="Times New Roman"/>
                <w:sz w:val="16"/>
                <w:szCs w:val="16"/>
              </w:rPr>
              <w:t>NonOverlappingTemplate</w:t>
            </w:r>
            <w:proofErr w:type="spellEnd"/>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7  11  13  15   7   6   7  0.085587    0.205029   0.9100 *  </w:t>
            </w:r>
            <w:proofErr w:type="spellStart"/>
            <w:r w:rsidRPr="00466687">
              <w:rPr>
                <w:rFonts w:ascii="Consolas" w:eastAsia="Times New Roman" w:hAnsi="Consolas" w:cs="Times New Roman"/>
                <w:sz w:val="16"/>
                <w:szCs w:val="16"/>
              </w:rPr>
              <w:t>NonOverlappingTemplate</w:t>
            </w:r>
            <w:proofErr w:type="spellEnd"/>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14   6  13   7   8  13  10  12   6  11  0.494392    0.868158   0.9700    </w:t>
            </w:r>
            <w:proofErr w:type="spellStart"/>
            <w:r w:rsidRPr="00466687">
              <w:rPr>
                <w:rFonts w:ascii="Consolas" w:eastAsia="Times New Roman" w:hAnsi="Consolas" w:cs="Times New Roman"/>
                <w:sz w:val="16"/>
                <w:szCs w:val="16"/>
              </w:rPr>
              <w:t>NonOverlappingTemplate</w:t>
            </w:r>
            <w:proofErr w:type="spellEnd"/>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5  10   7  13   7  13  11  10  11  13  0.616305    0.205738   0.9900    </w:t>
            </w:r>
            <w:proofErr w:type="spellStart"/>
            <w:r w:rsidRPr="00466687">
              <w:rPr>
                <w:rFonts w:ascii="Consolas" w:eastAsia="Times New Roman" w:hAnsi="Consolas" w:cs="Times New Roman"/>
                <w:sz w:val="16"/>
                <w:szCs w:val="16"/>
              </w:rPr>
              <w:t>NonOverlappingTemplate</w:t>
            </w:r>
            <w:proofErr w:type="spellEnd"/>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14   6  11  11   6   9  12  11   9  11  0.759756    0.923674   0.9900    </w:t>
            </w:r>
            <w:proofErr w:type="spellStart"/>
            <w:r w:rsidRPr="00466687">
              <w:rPr>
                <w:rFonts w:ascii="Consolas" w:eastAsia="Times New Roman" w:hAnsi="Consolas" w:cs="Times New Roman"/>
                <w:sz w:val="16"/>
                <w:szCs w:val="16"/>
              </w:rPr>
              <w:t>NonOverlappingTemplate</w:t>
            </w:r>
            <w:proofErr w:type="spellEnd"/>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6  10  11  17   9   5   7   5  11  0.013569    0.047071   0.9600 *  </w:t>
            </w:r>
            <w:proofErr w:type="spellStart"/>
            <w:r w:rsidRPr="00466687">
              <w:rPr>
                <w:rFonts w:ascii="Consolas" w:eastAsia="Times New Roman" w:hAnsi="Consolas" w:cs="Times New Roman"/>
                <w:sz w:val="16"/>
                <w:szCs w:val="16"/>
              </w:rPr>
              <w:t>NonOverlappingTemplate</w:t>
            </w:r>
            <w:proofErr w:type="spellEnd"/>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11   6   9  13   9  12  11  10   9  10  0.946308    0.786548   0.9800    </w:t>
            </w:r>
            <w:proofErr w:type="spellStart"/>
            <w:r w:rsidRPr="00466687">
              <w:rPr>
                <w:rFonts w:ascii="Consolas" w:eastAsia="Times New Roman" w:hAnsi="Consolas" w:cs="Times New Roman"/>
                <w:sz w:val="16"/>
                <w:szCs w:val="16"/>
              </w:rPr>
              <w:t>NonOverlappingTemplate</w:t>
            </w:r>
            <w:proofErr w:type="spellEnd"/>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8   7   6   2  19  14  13  11   8  12  0.013569    0.001781   1.0000    </w:t>
            </w:r>
            <w:proofErr w:type="spellStart"/>
            <w:r w:rsidRPr="00466687">
              <w:rPr>
                <w:rFonts w:ascii="Consolas" w:eastAsia="Times New Roman" w:hAnsi="Consolas" w:cs="Times New Roman"/>
                <w:sz w:val="16"/>
                <w:szCs w:val="16"/>
              </w:rPr>
              <w:t>NonOverlappingTemplate</w:t>
            </w:r>
            <w:proofErr w:type="spellEnd"/>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12  10   8  10   9  14   9   6   8  14  0.719747    0.930108   0.9900    </w:t>
            </w:r>
            <w:proofErr w:type="spellStart"/>
            <w:r w:rsidRPr="00466687">
              <w:rPr>
                <w:rFonts w:ascii="Consolas" w:eastAsia="Times New Roman" w:hAnsi="Consolas" w:cs="Times New Roman"/>
                <w:sz w:val="16"/>
                <w:szCs w:val="16"/>
              </w:rPr>
              <w:t>NonOverlappingTemplate</w:t>
            </w:r>
            <w:proofErr w:type="spellEnd"/>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9   8   8  14   7  15   6  12   8  13  0.419021    0.773550   0.9900    </w:t>
            </w:r>
            <w:proofErr w:type="spellStart"/>
            <w:r w:rsidRPr="00466687">
              <w:rPr>
                <w:rFonts w:ascii="Consolas" w:eastAsia="Times New Roman" w:hAnsi="Consolas" w:cs="Times New Roman"/>
                <w:sz w:val="16"/>
                <w:szCs w:val="16"/>
              </w:rPr>
              <w:t>NonOverlappingTemplate</w:t>
            </w:r>
            <w:proofErr w:type="spellEnd"/>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12   3   7  10   7  11  14   6  13  17  0.062821    0.078332   0.9900    </w:t>
            </w:r>
            <w:proofErr w:type="spellStart"/>
            <w:r w:rsidRPr="00466687">
              <w:rPr>
                <w:rFonts w:ascii="Consolas" w:eastAsia="Times New Roman" w:hAnsi="Consolas" w:cs="Times New Roman"/>
                <w:sz w:val="16"/>
                <w:szCs w:val="16"/>
              </w:rPr>
              <w:t>NonOverlappingTemplate</w:t>
            </w:r>
            <w:proofErr w:type="spellEnd"/>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12   8   8  10   5  10  11  11  11  14  0.779188    0.174448   0.9800    </w:t>
            </w:r>
            <w:proofErr w:type="spellStart"/>
            <w:r w:rsidRPr="00466687">
              <w:rPr>
                <w:rFonts w:ascii="Consolas" w:eastAsia="Times New Roman" w:hAnsi="Consolas" w:cs="Times New Roman"/>
                <w:sz w:val="16"/>
                <w:szCs w:val="16"/>
              </w:rPr>
              <w:t>NonOverlappingTemplate</w:t>
            </w:r>
            <w:proofErr w:type="spellEnd"/>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11   8  12   9  11   8  12   8  14   7  0.851383    0.974684   0.9900    </w:t>
            </w:r>
            <w:proofErr w:type="spellStart"/>
            <w:r w:rsidRPr="00466687">
              <w:rPr>
                <w:rFonts w:ascii="Consolas" w:eastAsia="Times New Roman" w:hAnsi="Consolas" w:cs="Times New Roman"/>
                <w:sz w:val="16"/>
                <w:szCs w:val="16"/>
              </w:rPr>
              <w:t>NonOverlappingTemplate</w:t>
            </w:r>
            <w:proofErr w:type="spellEnd"/>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5  13   8   9  13   9   8  13  14   8  0.514124    0.618080   0.9900    </w:t>
            </w:r>
            <w:proofErr w:type="spellStart"/>
            <w:r w:rsidRPr="00466687">
              <w:rPr>
                <w:rFonts w:ascii="Consolas" w:eastAsia="Times New Roman" w:hAnsi="Consolas" w:cs="Times New Roman"/>
                <w:sz w:val="16"/>
                <w:szCs w:val="16"/>
              </w:rPr>
              <w:t>NonOverlappingTemplate</w:t>
            </w:r>
            <w:proofErr w:type="spellEnd"/>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r w:rsidRPr="00466687">
              <w:rPr>
                <w:rFonts w:ascii="Consolas" w:eastAsia="Times New Roman" w:hAnsi="Consolas" w:cs="Times New Roman"/>
                <w:sz w:val="16"/>
                <w:szCs w:val="16"/>
              </w:rPr>
              <w:t xml:space="preserve">41  16  12   8   7   4   4   4   0   4  0.000000 *  0.000000 * 0.9400 *  </w:t>
            </w:r>
            <w:proofErr w:type="spellStart"/>
            <w:r w:rsidRPr="00466687">
              <w:rPr>
                <w:rFonts w:ascii="Consolas" w:eastAsia="Times New Roman" w:hAnsi="Consolas" w:cs="Times New Roman"/>
                <w:sz w:val="16"/>
                <w:szCs w:val="16"/>
              </w:rPr>
              <w:t>ApproximateEntropy</w:t>
            </w:r>
            <w:proofErr w:type="spellEnd"/>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10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5  12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 indicates failure.</w:t>
      </w:r>
    </w:p>
    <w:p w14:paraId="7E40BC61" w14:textId="7A8CAFF4" w:rsidR="00C8028E" w:rsidRDefault="001574FA" w:rsidP="00645B6E">
      <w:pPr>
        <w:pStyle w:val="Heading3"/>
        <w:jc w:val="left"/>
      </w:pPr>
      <w:bookmarkStart w:id="96" w:name="_Toc96517561"/>
      <w:bookmarkStart w:id="97" w:name="_Hlk94480249"/>
      <w:r>
        <w:lastRenderedPageBreak/>
        <w:t>5</w:t>
      </w:r>
      <w:r w:rsidR="003B5CE5">
        <w:t>.2</w:t>
      </w:r>
      <w:r w:rsidR="00C8028E">
        <w:t xml:space="preserve">.2 </w:t>
      </w:r>
      <w:r w:rsidR="00A81307">
        <w:t>Aspen 9</w:t>
      </w:r>
      <w:r w:rsidR="00C8028E">
        <w:t xml:space="preserve"> Results</w:t>
      </w:r>
      <w:bookmarkEnd w:id="96"/>
    </w:p>
    <w:p w14:paraId="1487CA81" w14:textId="146EF423" w:rsidR="00C8028E" w:rsidRDefault="00C8028E" w:rsidP="00C8028E">
      <w:pPr>
        <w:pStyle w:val="BodyText"/>
      </w:pPr>
      <w:r>
        <w:t xml:space="preserve">The random numbers generated by Manila </w:t>
      </w:r>
      <w:bookmarkEnd w:id="97"/>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8" w:name="_Toc94475502"/>
      <w:r w:rsidRPr="00884CEF">
        <w:t xml:space="preserve">Table </w:t>
      </w:r>
      <w:r w:rsidR="00320D14">
        <w:t>1</w:t>
      </w:r>
      <w:r w:rsidR="00D238EE">
        <w:t>4</w:t>
      </w:r>
      <w:r>
        <w:t xml:space="preserve">. </w:t>
      </w:r>
      <w:r w:rsidR="005E406C">
        <w:t>Aspen 9</w:t>
      </w:r>
      <w:r>
        <w:t xml:space="preserve"> NIST STS Results.</w:t>
      </w:r>
      <w:bookmarkEnd w:id="98"/>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at a glance</w:t>
      </w:r>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02471370" w:rsidR="00C8028E" w:rsidRDefault="001574FA" w:rsidP="00645B6E">
      <w:pPr>
        <w:pStyle w:val="Heading3"/>
        <w:jc w:val="left"/>
      </w:pPr>
      <w:bookmarkStart w:id="99" w:name="_Toc96517562"/>
      <w:r>
        <w:lastRenderedPageBreak/>
        <w:t>5</w:t>
      </w:r>
      <w:r w:rsidR="003B5CE5">
        <w:t>.2</w:t>
      </w:r>
      <w:r w:rsidR="00C8028E">
        <w:t>.3 Frequency</w:t>
      </w:r>
      <w:bookmarkEnd w:id="99"/>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7BC16376" w:rsidR="00C8028E" w:rsidRDefault="001574FA" w:rsidP="00645B6E">
      <w:pPr>
        <w:pStyle w:val="Heading3"/>
        <w:jc w:val="left"/>
      </w:pPr>
      <w:bookmarkStart w:id="100" w:name="_Toc96517563"/>
      <w:r>
        <w:lastRenderedPageBreak/>
        <w:t>5</w:t>
      </w:r>
      <w:r w:rsidR="003B5CE5">
        <w:t>.2</w:t>
      </w:r>
      <w:r w:rsidR="00C8028E">
        <w:t>.4 Block Frequency</w:t>
      </w:r>
      <w:bookmarkEnd w:id="100"/>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4511936A" w:rsidR="00C8028E" w:rsidRDefault="001574FA" w:rsidP="00645B6E">
      <w:pPr>
        <w:pStyle w:val="Heading3"/>
        <w:jc w:val="left"/>
      </w:pPr>
      <w:bookmarkStart w:id="101" w:name="_Toc96517564"/>
      <w:r>
        <w:lastRenderedPageBreak/>
        <w:t>5</w:t>
      </w:r>
      <w:r w:rsidR="003B5CE5">
        <w:t>.2</w:t>
      </w:r>
      <w:r w:rsidR="00C8028E">
        <w:t>.5 Cumulative Sums</w:t>
      </w:r>
      <w:bookmarkEnd w:id="101"/>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4E51297E" w:rsidR="00C8028E" w:rsidRDefault="001574FA" w:rsidP="00645B6E">
      <w:pPr>
        <w:pStyle w:val="Heading3"/>
        <w:jc w:val="left"/>
      </w:pPr>
      <w:bookmarkStart w:id="102" w:name="_Toc96517565"/>
      <w:r>
        <w:lastRenderedPageBreak/>
        <w:t>5</w:t>
      </w:r>
      <w:r w:rsidR="003B5CE5">
        <w:t>.2</w:t>
      </w:r>
      <w:r w:rsidR="00C8028E">
        <w:t>.6 Runs</w:t>
      </w:r>
      <w:bookmarkEnd w:id="102"/>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1AB19467" w:rsidR="00C8028E" w:rsidRDefault="001574FA" w:rsidP="00645B6E">
      <w:pPr>
        <w:pStyle w:val="Heading3"/>
        <w:jc w:val="left"/>
      </w:pPr>
      <w:bookmarkStart w:id="103" w:name="_Toc96517566"/>
      <w:r>
        <w:lastRenderedPageBreak/>
        <w:t>5</w:t>
      </w:r>
      <w:r w:rsidR="003B5CE5">
        <w:t>.2</w:t>
      </w:r>
      <w:r w:rsidR="00C8028E">
        <w:t>.7 Longest Runs</w:t>
      </w:r>
      <w:bookmarkEnd w:id="103"/>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2996EDCA" w:rsidR="00C8028E" w:rsidRDefault="001574FA" w:rsidP="00645B6E">
      <w:pPr>
        <w:pStyle w:val="Heading3"/>
        <w:jc w:val="left"/>
      </w:pPr>
      <w:bookmarkStart w:id="104" w:name="_Toc96517567"/>
      <w:r>
        <w:lastRenderedPageBreak/>
        <w:t>5</w:t>
      </w:r>
      <w:r w:rsidR="003B5CE5">
        <w:t>.2</w:t>
      </w:r>
      <w:r w:rsidR="00C8028E">
        <w:t>.8 Discrete Fourier Transform</w:t>
      </w:r>
      <w:bookmarkEnd w:id="104"/>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1E2D24F8" w:rsidR="00C8028E" w:rsidRDefault="001574FA" w:rsidP="00645B6E">
      <w:pPr>
        <w:pStyle w:val="Heading3"/>
        <w:jc w:val="left"/>
      </w:pPr>
      <w:bookmarkStart w:id="105" w:name="_Toc96517568"/>
      <w:r>
        <w:lastRenderedPageBreak/>
        <w:t>5</w:t>
      </w:r>
      <w:r w:rsidR="003B5CE5">
        <w:t>.2</w:t>
      </w:r>
      <w:r w:rsidR="00C8028E">
        <w:t>.9 Non-Overlapping Template</w:t>
      </w:r>
      <w:bookmarkEnd w:id="105"/>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w:t>
      </w:r>
      <w:proofErr w:type="spellStart"/>
      <w:r w:rsidR="00D63DE0">
        <w:t>brining</w:t>
      </w:r>
      <w:proofErr w:type="spellEnd"/>
      <w:r w:rsidR="00D63DE0">
        <w:t xml:space="preserve">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44EFF59E" w:rsidR="00C8028E" w:rsidRDefault="001574FA" w:rsidP="00645B6E">
      <w:pPr>
        <w:pStyle w:val="Heading3"/>
        <w:jc w:val="left"/>
      </w:pPr>
      <w:bookmarkStart w:id="106" w:name="_Toc96517569"/>
      <w:r>
        <w:lastRenderedPageBreak/>
        <w:t>5</w:t>
      </w:r>
      <w:r w:rsidR="003B5CE5">
        <w:t>.2</w:t>
      </w:r>
      <w:r w:rsidR="00C8028E">
        <w:t>.10 Approximate Entropy</w:t>
      </w:r>
      <w:bookmarkEnd w:id="106"/>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4AE78BA" w:rsidR="00C8028E" w:rsidRDefault="001574FA" w:rsidP="00645B6E">
      <w:pPr>
        <w:pStyle w:val="Heading3"/>
        <w:jc w:val="left"/>
      </w:pPr>
      <w:bookmarkStart w:id="107" w:name="_Toc96517570"/>
      <w:r>
        <w:lastRenderedPageBreak/>
        <w:t>5</w:t>
      </w:r>
      <w:r w:rsidR="003B5CE5">
        <w:t>.2</w:t>
      </w:r>
      <w:r w:rsidR="00C8028E">
        <w:t>.11 Serial</w:t>
      </w:r>
      <w:bookmarkEnd w:id="107"/>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3B5CE5">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40B03BD8" w:rsidR="00757FF6" w:rsidRPr="00757FF6" w:rsidRDefault="00580F06" w:rsidP="00757FF6">
      <w:pPr>
        <w:pStyle w:val="Heading2"/>
      </w:pPr>
      <w:bookmarkStart w:id="108" w:name="_Toc96517571"/>
      <w:r>
        <w:lastRenderedPageBreak/>
        <w:t xml:space="preserve">Chapter </w:t>
      </w:r>
      <w:r w:rsidR="003B5CE5">
        <w:t>VI</w:t>
      </w:r>
      <w:r>
        <w:t>.</w:t>
      </w:r>
      <w:r w:rsidR="004A06E2">
        <w:br/>
        <w:t>Discussion</w:t>
      </w:r>
      <w:bookmarkEnd w:id="108"/>
    </w:p>
    <w:p w14:paraId="6B4359B8" w14:textId="745A5899" w:rsidR="00757FF6" w:rsidRDefault="001574FA" w:rsidP="003B5CE5">
      <w:pPr>
        <w:pStyle w:val="Heading3"/>
      </w:pPr>
      <w:bookmarkStart w:id="109" w:name="_Toc96517572"/>
      <w:r>
        <w:t>6</w:t>
      </w:r>
      <w:r w:rsidR="00824426">
        <w:t>.</w:t>
      </w:r>
      <w:r w:rsidR="00757FF6">
        <w:t>1 IBM Quantum Computers</w:t>
      </w:r>
      <w:bookmarkEnd w:id="109"/>
    </w:p>
    <w:p w14:paraId="32283799" w14:textId="71AAB654" w:rsidR="00757FF6" w:rsidRDefault="00757FF6" w:rsidP="00757FF6">
      <w:pPr>
        <w:pStyle w:val="BodyText"/>
      </w:pPr>
      <w:r>
        <w:t xml:space="preserve">Starting with our baseline, the newer Manila performed about the same as the older IBM machines in RNG.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p>
    <w:p w14:paraId="4BE9B9BB" w14:textId="00ABC4B6" w:rsidR="00757FF6" w:rsidRDefault="00757FF6" w:rsidP="00757FF6">
      <w:pPr>
        <w:pStyle w:val="BulletedList"/>
      </w:pPr>
      <w:r>
        <w:t>Manila also passed the Serial test when its much older predecessor, Tenerife, had failed.</w:t>
      </w:r>
    </w:p>
    <w:p w14:paraId="3D2D721A" w14:textId="4721795A" w:rsidR="00A66E95" w:rsidRDefault="00A66E95" w:rsidP="00A66E95">
      <w:pPr>
        <w:pStyle w:val="TableTitle"/>
      </w:pPr>
      <w:r w:rsidRPr="00884CEF">
        <w:t xml:space="preserve">Table </w:t>
      </w:r>
      <w:r w:rsidR="00320D14">
        <w:t>1</w:t>
      </w:r>
      <w:r w:rsidR="00D238EE">
        <w:t>5</w:t>
      </w:r>
      <w:r>
        <w:t>. IBM Quantum Computer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4905EE67" w:rsidR="00824426" w:rsidRDefault="001574FA" w:rsidP="003B5CE5">
      <w:pPr>
        <w:pStyle w:val="Heading3"/>
      </w:pPr>
      <w:bookmarkStart w:id="110" w:name="_Toc96517573"/>
      <w:r>
        <w:lastRenderedPageBreak/>
        <w:t>6</w:t>
      </w:r>
      <w:r w:rsidR="00824426">
        <w:t>.2 Modern Quantum Computers</w:t>
      </w:r>
      <w:bookmarkEnd w:id="110"/>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Modern Quantum Computer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Pass / Fail comparisons of STS on modern quantum computer 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3B5CE5">
      <w:pPr>
        <w:pStyle w:val="TableTitle"/>
        <w:keepNext/>
        <w:keepLines/>
      </w:pPr>
      <w:r w:rsidRPr="00884CEF">
        <w:lastRenderedPageBreak/>
        <w:t xml:space="preserve">Table </w:t>
      </w:r>
      <w:r w:rsidR="00320D14">
        <w:t>1</w:t>
      </w:r>
      <w:r w:rsidR="00D238EE">
        <w:t>7</w:t>
      </w:r>
      <w:r>
        <w:t>. Modern Quantum Computer STS</w:t>
      </w:r>
      <w:r w:rsidRPr="00724098">
        <w:t xml:space="preserve"> </w:t>
      </w:r>
      <w:r>
        <w:t>Proportion Results.</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1" w:type="dxa"/>
            <w:shd w:val="clear" w:color="auto" w:fill="C5E0B3" w:themeFill="accent6" w:themeFillTint="66"/>
          </w:tcPr>
          <w:p w14:paraId="165148DF" w14:textId="557754ED"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B5CE5">
            <w:pPr>
              <w:pStyle w:val="Normal1"/>
              <w:keepNext/>
              <w:keepLines/>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B5CE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3B5CE5">
      <w:pPr>
        <w:pStyle w:val="TableDescription"/>
        <w:keepNext/>
        <w:keepLines/>
      </w:pPr>
      <w:r>
        <w:t xml:space="preserve">Number of passing sequences out of 100. </w:t>
      </w:r>
      <w:r w:rsidR="007C1FBC">
        <w:t xml:space="preserve">Large differences in performance are highlighted. </w:t>
      </w:r>
      <w:r>
        <w:t>If more than one test was run, the lowest proportion is shown. 96 is the minimum pass rate.</w:t>
      </w:r>
    </w:p>
    <w:p w14:paraId="4BB901D3" w14:textId="77777777" w:rsidR="003B5CE5" w:rsidRDefault="003B5CE5">
      <w:pPr>
        <w:spacing w:line="259" w:lineRule="auto"/>
        <w:rPr>
          <w:shd w:val="clear" w:color="auto" w:fill="FFFFFF"/>
        </w:rPr>
      </w:pPr>
      <w:r>
        <w:br w:type="page"/>
      </w:r>
    </w:p>
    <w:p w14:paraId="35863F1B" w14:textId="0397B2F9" w:rsidR="006B28B0" w:rsidRDefault="001574FA" w:rsidP="003B5CE5">
      <w:pPr>
        <w:pStyle w:val="Heading3"/>
      </w:pPr>
      <w:bookmarkStart w:id="111" w:name="_Toc96517574"/>
      <w:r>
        <w:lastRenderedPageBreak/>
        <w:t>6</w:t>
      </w:r>
      <w:r w:rsidR="006B28B0">
        <w:t>.</w:t>
      </w:r>
      <w:r w:rsidR="00763679">
        <w:t>3</w:t>
      </w:r>
      <w:r w:rsidR="006B28B0">
        <w:t xml:space="preserve"> Comparing All </w:t>
      </w:r>
      <w:r w:rsidR="00A640A2">
        <w:t>the</w:t>
      </w:r>
      <w:r w:rsidR="006B28B0">
        <w:t xml:space="preserve"> Quantum Computers</w:t>
      </w:r>
      <w:bookmarkEnd w:id="111"/>
    </w:p>
    <w:p w14:paraId="470C14C9" w14:textId="7AA80859" w:rsidR="006B28B0" w:rsidRDefault="00CB0AA1" w:rsidP="006B28B0">
      <w:pPr>
        <w:pStyle w:val="BodyText"/>
      </w:pPr>
      <w:r>
        <w:t xml:space="preserve">None of the raw outputs of any of the quantum machines examined are </w:t>
      </w:r>
      <w:r w:rsidR="006B28B0">
        <w:t>ready to be used as a RNG for cryptographic applications.</w:t>
      </w:r>
      <w:r w:rsidR="008E6107">
        <w:t xml:space="preserve"> The newer quantum </w:t>
      </w:r>
      <w:r w:rsidR="00DD79ED">
        <w:t>computers</w:t>
      </w:r>
      <w:r w:rsidR="008E6107">
        <w:t xml:space="preserve"> </w:t>
      </w:r>
      <w:r w:rsidR="00DD79ED">
        <w:t>showed slight improvements</w:t>
      </w:r>
      <w:r>
        <w:t xml:space="preserve">, </w:t>
      </w:r>
      <w:r w:rsidR="00DD79ED">
        <w:t xml:space="preserve">passing </w:t>
      </w:r>
      <w:r w:rsidR="008E6107">
        <w:t xml:space="preserve">the </w:t>
      </w:r>
      <w:r w:rsidR="00435739">
        <w:t>R</w:t>
      </w:r>
      <w:r w:rsidR="008E6107">
        <w:t xml:space="preserve">uns and </w:t>
      </w:r>
      <w:r w:rsidR="00435739">
        <w:t>S</w:t>
      </w:r>
      <w:r w:rsidR="008E6107">
        <w:t xml:space="preserve">erial </w:t>
      </w:r>
      <w:r w:rsidR="00435739">
        <w:t>T</w:t>
      </w:r>
      <w:r w:rsidR="008E6107">
        <w:t>est</w:t>
      </w:r>
      <w:r w:rsidR="00DD79ED">
        <w:t>s while their predecessors failed.</w:t>
      </w:r>
    </w:p>
    <w:p w14:paraId="57E19873" w14:textId="4833F2F4" w:rsidR="00F46B0B" w:rsidRDefault="00F46B0B" w:rsidP="00F46B0B">
      <w:pPr>
        <w:pStyle w:val="TableTitle"/>
      </w:pPr>
      <w:bookmarkStart w:id="112"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12"/>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Pass / Fail comparisons of STS on all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4A6D505A" w:rsidR="004A06E2" w:rsidRDefault="004A06E2" w:rsidP="004A06E2">
      <w:pPr>
        <w:pStyle w:val="Heading2"/>
      </w:pPr>
      <w:bookmarkStart w:id="113" w:name="_Toc96517575"/>
      <w:r>
        <w:lastRenderedPageBreak/>
        <w:t xml:space="preserve">Chapter </w:t>
      </w:r>
      <w:r w:rsidR="00A93B90">
        <w:t>VII</w:t>
      </w:r>
      <w:r>
        <w:t>.</w:t>
      </w:r>
      <w:r>
        <w:br/>
        <w:t>Conclusion</w:t>
      </w:r>
      <w:bookmarkStart w:id="114" w:name="conclusion"/>
      <w:bookmarkEnd w:id="113"/>
      <w:bookmarkEnd w:id="114"/>
    </w:p>
    <w:p w14:paraId="5DBCA0CA" w14:textId="6978BDDE" w:rsidR="00563C58" w:rsidRDefault="003855B1" w:rsidP="00D76350">
      <w:pPr>
        <w:pStyle w:val="BodyText"/>
      </w:pPr>
      <w:r>
        <w:t xml:space="preserve">Cryptography is the foundation of modern information security. By evaluating the suitability of random number generators, we secure ourselves against that vector of attack. </w:t>
      </w:r>
      <w:r w:rsidR="00A640A2">
        <w:t xml:space="preserve">Comparing quantum computers of the past </w:t>
      </w:r>
      <w:r w:rsidR="00386E22">
        <w:t>5</w:t>
      </w:r>
      <w:r w:rsidR="00A640A2">
        <w:t xml:space="preserve"> years</w:t>
      </w:r>
      <w:r w:rsidR="00D75998">
        <w:t>,</w:t>
      </w:r>
      <w:r w:rsidR="00A640A2">
        <w:t xml:space="preserve"> it seems</w:t>
      </w:r>
      <w:r w:rsidR="00D75998">
        <w:t xml:space="preserve"> there still is progress to</w:t>
      </w:r>
      <w:r w:rsidR="00386E22">
        <w:t xml:space="preserve"> </w:t>
      </w:r>
      <w:r w:rsidR="00D75998">
        <w:t>be</w:t>
      </w:r>
      <w:r w:rsidR="00386E22">
        <w:t xml:space="preserve">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w:t>
      </w:r>
      <w:r w:rsidR="00FB05BA" w:rsidRPr="000E566C">
        <w:rPr>
          <w:rFonts w:eastAsia="Times New Roman"/>
        </w:rPr>
        <w:t>Ash-Saki</w:t>
      </w:r>
      <w:r w:rsidR="00FB05BA">
        <w:t xml:space="preserve"> </w:t>
      </w:r>
      <w:r w:rsidR="008E6107">
        <w:t>et al., 2019)</w:t>
      </w:r>
      <w:r w:rsidR="001B7C12">
        <w:t>.</w:t>
      </w:r>
      <w:r w:rsidR="00756AA1">
        <w:t xml:space="preserve"> </w:t>
      </w:r>
    </w:p>
    <w:p w14:paraId="63CF3067" w14:textId="77777777" w:rsidR="00D76350" w:rsidRDefault="00CC34E8" w:rsidP="00D76350">
      <w:pPr>
        <w:pStyle w:val="BodyText"/>
      </w:pPr>
      <w:ins w:id="115" w:author="andrew p" w:date="2022-02-23T14:10:00Z">
        <w:r>
          <w:t xml:space="preserve">Random number generation </w:t>
        </w:r>
      </w:ins>
      <w:r w:rsidR="000E3B5E">
        <w:t>has</w:t>
      </w:r>
      <w:ins w:id="116" w:author="andrew p" w:date="2022-02-23T14:18:00Z">
        <w:r w:rsidR="005D78D5">
          <w:t xml:space="preserve"> </w:t>
        </w:r>
      </w:ins>
      <w:ins w:id="117" w:author="andrew p" w:date="2022-02-23T14:10:00Z">
        <w:r>
          <w:t>various applications</w:t>
        </w:r>
      </w:ins>
      <w:ins w:id="118" w:author="andrew p" w:date="2022-02-23T14:19:00Z">
        <w:r w:rsidR="00392510">
          <w:t xml:space="preserve"> from sampling to simulation</w:t>
        </w:r>
      </w:ins>
      <w:ins w:id="119" w:author="andrew p" w:date="2022-02-23T14:10:00Z">
        <w:r>
          <w:t xml:space="preserve">. </w:t>
        </w:r>
      </w:ins>
      <w:ins w:id="120" w:author="andrew p" w:date="2022-02-23T14:19:00Z">
        <w:r w:rsidR="00392510">
          <w:t>For the purposes of cryptography, a</w:t>
        </w:r>
      </w:ins>
      <w:ins w:id="121" w:author="andrew p" w:date="2022-02-23T14:10:00Z">
        <w:r>
          <w:t xml:space="preserve"> flawed random number generator leaves data vulnerable to attack. </w:t>
        </w:r>
      </w:ins>
      <w:commentRangeStart w:id="122"/>
      <w:del w:id="123" w:author="andrew p" w:date="2022-02-23T14:10:00Z">
        <w:r w:rsidR="00035507" w:rsidDel="00CC34E8">
          <w:delText xml:space="preserve">It is </w:delText>
        </w:r>
        <w:r w:rsidR="003855B1" w:rsidDel="00CC34E8">
          <w:delText>important</w:delText>
        </w:r>
        <w:r w:rsidR="00035507" w:rsidDel="00CC34E8">
          <w:delText xml:space="preserve"> to know the suitability of random number generators for use in various applications.</w:delText>
        </w:r>
        <w:commentRangeEnd w:id="122"/>
        <w:r w:rsidR="00D84095" w:rsidDel="00CC34E8">
          <w:rPr>
            <w:rStyle w:val="CommentReference"/>
            <w:shd w:val="clear" w:color="auto" w:fill="auto"/>
          </w:rPr>
          <w:commentReference w:id="122"/>
        </w:r>
        <w:r w:rsidR="00035507" w:rsidDel="00CC34E8">
          <w:delText xml:space="preserve"> The implications of a flawed random number generator in cryptography could leave data vulnerable to attack. </w:delText>
        </w:r>
      </w:del>
      <w:r w:rsidR="00FA4DC1">
        <w:t>W</w:t>
      </w:r>
      <w:r w:rsidR="00035507">
        <w:t xml:space="preserve">hile </w:t>
      </w:r>
      <w:r w:rsidR="00D75998">
        <w:t xml:space="preserve">Hadamard initializing and measuring qubits in quantum computers </w:t>
      </w:r>
      <w:r w:rsidR="00035507">
        <w:t>should be capable of generating random numbers in theory,</w:t>
      </w:r>
      <w:r w:rsidR="008E6107">
        <w:t xml:space="preserve"> </w:t>
      </w:r>
      <w:r w:rsidR="00D75998">
        <w:t>this method</w:t>
      </w:r>
      <w:r w:rsidR="008E6107">
        <w:t xml:space="preserve"> </w:t>
      </w:r>
      <w:r w:rsidR="00952FC0">
        <w:t xml:space="preserve">applied to the Rigetti and IBM quantum computers </w:t>
      </w:r>
      <w:r w:rsidR="008E6107">
        <w:lastRenderedPageBreak/>
        <w:t xml:space="preserve">cannot </w:t>
      </w:r>
      <w:r w:rsidR="00756AA1">
        <w:t xml:space="preserve">currently </w:t>
      </w:r>
      <w:r w:rsidR="008E6107">
        <w:t xml:space="preserve">be used as a reliable source for </w:t>
      </w:r>
      <w:r w:rsidR="00426696">
        <w:t>cryptographic random number generation</w:t>
      </w:r>
      <w:r w:rsidR="008E6107">
        <w:t>.</w:t>
      </w:r>
    </w:p>
    <w:p w14:paraId="4BF0E368" w14:textId="388A66C2" w:rsidR="00141EC1" w:rsidRDefault="00141EC1" w:rsidP="00B21104">
      <w:pPr>
        <w:pStyle w:val="BodyText"/>
      </w:pPr>
      <w:r>
        <w:t xml:space="preserve">Noise impacts every quantum system and contributes to the correlated and biased numbers generated by quantum computers (Resch and </w:t>
      </w:r>
      <w:proofErr w:type="spellStart"/>
      <w:r>
        <w:t>Karpuzcu</w:t>
      </w:r>
      <w:proofErr w:type="spellEnd"/>
      <w:r>
        <w:t xml:space="preserve">, 2021). </w:t>
      </w:r>
      <w:r w:rsidR="00B21104">
        <w:t xml:space="preserve">Conditions for each computer also change over time and these tests could be performed to narrow down the factors contributing to </w:t>
      </w:r>
      <w:commentRangeStart w:id="124"/>
      <w:r w:rsidR="00B21104">
        <w:t xml:space="preserve">the statistical correlation </w:t>
      </w:r>
      <w:commentRangeEnd w:id="124"/>
      <w:r w:rsidR="006E12BB">
        <w:rPr>
          <w:rStyle w:val="CommentReference"/>
          <w:shd w:val="clear" w:color="auto" w:fill="auto"/>
        </w:rPr>
        <w:commentReference w:id="124"/>
      </w:r>
      <w:r w:rsidR="00B21104">
        <w:t>of generated numbers.</w:t>
      </w:r>
      <w:r w:rsidR="00B21104">
        <w:t xml:space="preserve"> </w:t>
      </w:r>
      <w:r>
        <w:t xml:space="preserve">Future studies could explore these experiments as </w:t>
      </w:r>
      <w:r w:rsidR="00B21104">
        <w:t xml:space="preserve">newer </w:t>
      </w:r>
      <w:r>
        <w:t xml:space="preserve">quantum computers increase their fidelity and decrease noise. </w:t>
      </w:r>
    </w:p>
    <w:p w14:paraId="6FEE0908" w14:textId="554F71D7" w:rsidR="00141EC1" w:rsidRDefault="00141EC1" w:rsidP="00D76350">
      <w:pPr>
        <w:pStyle w:val="BodyText"/>
        <w:sectPr w:rsidR="00141EC1" w:rsidSect="00D74720">
          <w:pgSz w:w="12240" w:h="15840"/>
          <w:pgMar w:top="1440" w:right="1440" w:bottom="1440" w:left="2160" w:header="720" w:footer="720" w:gutter="0"/>
          <w:cols w:space="720"/>
          <w:docGrid w:linePitch="360"/>
        </w:sectPr>
      </w:pPr>
    </w:p>
    <w:p w14:paraId="19DD703E" w14:textId="3675B5E9" w:rsidR="00D76350" w:rsidRDefault="00D76350" w:rsidP="00D76350">
      <w:pPr>
        <w:pStyle w:val="Heading2"/>
      </w:pPr>
      <w:bookmarkStart w:id="125" w:name="_Toc501379401"/>
      <w:bookmarkStart w:id="126" w:name="_Toc96517576"/>
      <w:r>
        <w:lastRenderedPageBreak/>
        <w:t>Appendix 1.</w:t>
      </w:r>
      <w:r>
        <w:br/>
      </w:r>
      <w:bookmarkEnd w:id="125"/>
      <w:r>
        <w:t>Glossary</w:t>
      </w:r>
      <w:bookmarkEnd w:id="126"/>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w:t>
      </w:r>
      <w:proofErr w:type="spellStart"/>
      <w:r w:rsidR="000E566C">
        <w:rPr>
          <w:rFonts w:eastAsia="Times New Roman"/>
          <w:color w:val="000000"/>
        </w:rPr>
        <w:t>Brylinski</w:t>
      </w:r>
      <w:proofErr w:type="spellEnd"/>
      <w:r w:rsidR="000E566C">
        <w:rPr>
          <w:rFonts w:eastAsia="Times New Roman"/>
          <w:color w:val="000000"/>
        </w:rPr>
        <w:t xml:space="preserve">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50">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51">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493D8AF0" w:rsid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5907F07A" w14:textId="0E8D5CFD" w:rsidR="00E77FE2" w:rsidRPr="00D76350" w:rsidRDefault="00E77FE2" w:rsidP="00E77FE2">
      <w:pPr>
        <w:widowControl w:val="0"/>
        <w:spacing w:after="240"/>
        <w:ind w:left="720" w:hanging="720"/>
        <w:jc w:val="both"/>
        <w:rPr>
          <w:rFonts w:eastAsia="Times New Roman"/>
          <w:color w:val="000000"/>
        </w:rPr>
      </w:pPr>
      <w:r w:rsidRPr="00D76350">
        <w:rPr>
          <w:rFonts w:eastAsia="Times New Roman"/>
          <w:i/>
          <w:iCs/>
          <w:color w:val="000000"/>
        </w:rPr>
        <w:t>NIST</w:t>
      </w:r>
      <w:r>
        <w:rPr>
          <w:rFonts w:eastAsia="Times New Roman"/>
          <w:i/>
          <w:iCs/>
          <w:color w:val="000000"/>
        </w:rPr>
        <w:t xml:space="preserve"> STS</w:t>
      </w:r>
      <w:r w:rsidRPr="00D76350">
        <w:rPr>
          <w:rFonts w:eastAsia="Times New Roman"/>
          <w:color w:val="000000"/>
        </w:rPr>
        <w:t xml:space="preserve">: </w:t>
      </w:r>
      <w:r>
        <w:rPr>
          <w:rFonts w:eastAsia="Times New Roman"/>
          <w:color w:val="000000"/>
        </w:rPr>
        <w:t xml:space="preserve">The </w:t>
      </w:r>
      <w:r w:rsidRPr="00D76350">
        <w:rPr>
          <w:rFonts w:eastAsia="Times New Roman"/>
          <w:color w:val="000000"/>
        </w:rPr>
        <w:t>National Institute of Standards and Technology</w:t>
      </w:r>
      <w:r>
        <w:rPr>
          <w:rFonts w:eastAsia="Times New Roman"/>
          <w:color w:val="000000"/>
        </w:rPr>
        <w:t xml:space="preserve"> Statistical Test Suite </w:t>
      </w:r>
      <w:r w:rsidRPr="00E77FE2">
        <w:rPr>
          <w:rFonts w:eastAsia="Times New Roman"/>
          <w:color w:val="000000"/>
        </w:rPr>
        <w:t>for Random and Pseudorandom Number Generators for Cryptographic Applications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lastRenderedPageBreak/>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14" w:displacedByCustomXml="next"/>
    <w:bookmarkStart w:id="127" w:name="_Toc96517577" w:displacedByCustomXml="next"/>
    <w:bookmarkStart w:id="128"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27" w:displacedByCustomXml="prev"/>
    <w:bookmarkEnd w:id="128" w:displacedByCustomXml="prev"/>
    <w:p w14:paraId="685257BC" w14:textId="466099E2" w:rsidR="004D5846" w:rsidRDefault="004D5846" w:rsidP="000E566C">
      <w:pPr>
        <w:spacing w:after="240"/>
        <w:ind w:left="720" w:hanging="720"/>
        <w:rPr>
          <w:rFonts w:eastAsia="Times New Roman"/>
          <w:color w:val="0563C1"/>
          <w:u w:val="single"/>
        </w:rPr>
      </w:pPr>
      <w:r w:rsidRPr="000E566C">
        <w:rPr>
          <w:rFonts w:eastAsia="Times New Roman"/>
        </w:rPr>
        <w:t xml:space="preserve">Ash-Saki, A., </w:t>
      </w:r>
      <w:proofErr w:type="spellStart"/>
      <w:r w:rsidRPr="000E566C">
        <w:rPr>
          <w:rFonts w:eastAsia="Times New Roman"/>
        </w:rPr>
        <w:t>Alam</w:t>
      </w:r>
      <w:proofErr w:type="spellEnd"/>
      <w:r w:rsidRPr="000E566C">
        <w:rPr>
          <w:rFonts w:eastAsia="Times New Roman"/>
        </w:rPr>
        <w:t xml:space="preserve">, M., &amp; Ghosh, S. (2019). True Random Number Generator using Superconducting Qubits. </w:t>
      </w:r>
      <w:r w:rsidRPr="000E566C">
        <w:rPr>
          <w:rFonts w:eastAsia="Times New Roman"/>
          <w:i/>
          <w:iCs/>
        </w:rPr>
        <w:t>2019 Device Research Conference (DRC)</w:t>
      </w:r>
      <w:r w:rsidRPr="000E566C">
        <w:rPr>
          <w:rFonts w:eastAsia="Times New Roman"/>
        </w:rPr>
        <w:t>.</w:t>
      </w:r>
    </w:p>
    <w:p w14:paraId="39125FC1" w14:textId="030D9463"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Clarendon Press; Oxford University Press.</w:t>
      </w:r>
    </w:p>
    <w:p w14:paraId="39FCC780" w14:textId="241ACB7C"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w:t>
      </w:r>
    </w:p>
    <w:p w14:paraId="317E4B2C" w14:textId="31417AE8"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w:t>
      </w:r>
    </w:p>
    <w:p w14:paraId="5516B05F" w14:textId="13E2A2BE"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w:t>
      </w:r>
    </w:p>
    <w:p w14:paraId="142C330C" w14:textId="788A09B8" w:rsidR="008302AE" w:rsidRPr="000E566C" w:rsidRDefault="008302AE" w:rsidP="000E566C">
      <w:pPr>
        <w:spacing w:after="240"/>
        <w:ind w:left="720" w:hanging="720"/>
        <w:rPr>
          <w:rFonts w:eastAsia="Calibri"/>
        </w:rPr>
      </w:pPr>
      <w:r w:rsidRPr="008302AE">
        <w:rPr>
          <w:rFonts w:eastAsia="Calibri"/>
        </w:rPr>
        <w:t xml:space="preserve">Baron, &amp; </w:t>
      </w:r>
      <w:proofErr w:type="spellStart"/>
      <w:r w:rsidRPr="008302AE">
        <w:rPr>
          <w:rFonts w:eastAsia="Calibri"/>
        </w:rPr>
        <w:t>Rukhin</w:t>
      </w:r>
      <w:proofErr w:type="spellEnd"/>
      <w:r w:rsidRPr="008302AE">
        <w:rPr>
          <w:rFonts w:eastAsia="Calibri"/>
        </w:rPr>
        <w:t xml:space="preserve">, A. L. (1999). Distribution of the number of visits of a random walk. </w:t>
      </w:r>
      <w:r w:rsidRPr="008302AE">
        <w:rPr>
          <w:rFonts w:eastAsia="Calibri"/>
          <w:i/>
          <w:iCs/>
        </w:rPr>
        <w:t>Communications in Statistics. Stochastic Models</w:t>
      </w:r>
      <w:r w:rsidRPr="008302AE">
        <w:rPr>
          <w:rFonts w:eastAsia="Calibri"/>
        </w:rPr>
        <w:t xml:space="preserve">, 15(3), 593–597. </w:t>
      </w:r>
    </w:p>
    <w:p w14:paraId="62792119" w14:textId="62A3C89C" w:rsidR="004D5846" w:rsidRDefault="004D5846" w:rsidP="000E566C">
      <w:pPr>
        <w:spacing w:after="240"/>
        <w:ind w:left="720" w:hanging="720"/>
        <w:rPr>
          <w:rFonts w:eastAsia="Times New Roman"/>
          <w:color w:val="0563C1"/>
          <w:u w:val="single"/>
        </w:rPr>
      </w:pPr>
      <w:proofErr w:type="spellStart"/>
      <w:r w:rsidRPr="000E566C">
        <w:rPr>
          <w:rFonts w:eastAsia="Times New Roman"/>
        </w:rPr>
        <w:t>Bassham</w:t>
      </w:r>
      <w:proofErr w:type="spellEnd"/>
      <w:r w:rsidRPr="000E566C">
        <w:rPr>
          <w:rFonts w:eastAsia="Times New Roman"/>
        </w:rPr>
        <w:t xml:space="preserve">, L. E., </w:t>
      </w:r>
      <w:proofErr w:type="spellStart"/>
      <w:r w:rsidRPr="000E566C">
        <w:rPr>
          <w:rFonts w:eastAsia="Times New Roman"/>
        </w:rPr>
        <w:t>Rukhin</w:t>
      </w:r>
      <w:proofErr w:type="spellEnd"/>
      <w:r w:rsidRPr="000E566C">
        <w:rPr>
          <w:rFonts w:eastAsia="Times New Roman"/>
        </w:rPr>
        <w:t xml:space="preserve">, A. L., Soto, J., </w:t>
      </w:r>
      <w:proofErr w:type="spellStart"/>
      <w:r w:rsidRPr="000E566C">
        <w:rPr>
          <w:rFonts w:eastAsia="Times New Roman"/>
        </w:rPr>
        <w:t>Nechvatal</w:t>
      </w:r>
      <w:proofErr w:type="spellEnd"/>
      <w:r w:rsidRPr="000E566C">
        <w:rPr>
          <w:rFonts w:eastAsia="Times New Roman"/>
        </w:rPr>
        <w:t xml:space="preserve">, J. R., </w:t>
      </w:r>
      <w:proofErr w:type="spellStart"/>
      <w:r w:rsidRPr="000E566C">
        <w:rPr>
          <w:rFonts w:eastAsia="Times New Roman"/>
        </w:rPr>
        <w:t>Smid</w:t>
      </w:r>
      <w:proofErr w:type="spellEnd"/>
      <w:r w:rsidRPr="000E566C">
        <w:rPr>
          <w:rFonts w:eastAsia="Times New Roman"/>
        </w:rPr>
        <w:t xml:space="preserve">, M. E., Barker, E. B., Leigh, S. D., Levenson, M., </w:t>
      </w:r>
      <w:proofErr w:type="spellStart"/>
      <w:r w:rsidRPr="000E566C">
        <w:rPr>
          <w:rFonts w:eastAsia="Times New Roman"/>
        </w:rPr>
        <w:t>Vangel</w:t>
      </w:r>
      <w:proofErr w:type="spellEnd"/>
      <w:r w:rsidRPr="000E566C">
        <w:rPr>
          <w:rFonts w:eastAsia="Times New Roman"/>
        </w:rPr>
        <w:t xml:space="preserve">, M., Banks, D. L., Heckert, N. A., Dray, J. F., &amp; Vo, S. (2010). A statistical test suite for random and pseudorandom number generators for cryptographic applications. </w:t>
      </w:r>
      <w:r w:rsidRPr="000E566C">
        <w:rPr>
          <w:rFonts w:eastAsia="Times New Roman"/>
          <w:i/>
          <w:iCs/>
        </w:rPr>
        <w:t>NIST Special Publication.</w:t>
      </w:r>
      <w:r w:rsidRPr="000E566C">
        <w:rPr>
          <w:rFonts w:eastAsia="Times New Roman"/>
        </w:rPr>
        <w:t xml:space="preserve">    </w:t>
      </w:r>
    </w:p>
    <w:p w14:paraId="5BF7AE32" w14:textId="4D81CAFE" w:rsidR="004D5846" w:rsidRDefault="00A93B90" w:rsidP="000E566C">
      <w:pPr>
        <w:spacing w:after="240"/>
        <w:ind w:left="720" w:hanging="720"/>
        <w:rPr>
          <w:rFonts w:eastAsia="Times New Roman"/>
        </w:rPr>
      </w:pPr>
      <w:r w:rsidRPr="00A93B90">
        <w:rPr>
          <w:rFonts w:eastAsia="Calibri"/>
        </w:rPr>
        <w:t>Bracewell, R. N., &amp; Bracewell, R. N. (1986). The Fourier transform and its applications (Vol. 31999, pp. 127-134). New York: McGraw-Hill.</w:t>
      </w:r>
      <w:r>
        <w:rPr>
          <w:rFonts w:eastAsia="Calibri"/>
        </w:rPr>
        <w:t xml:space="preserve"> </w:t>
      </w:r>
      <w:proofErr w:type="spellStart"/>
      <w:r w:rsidR="004D5846" w:rsidRPr="000E566C">
        <w:rPr>
          <w:rFonts w:eastAsia="Times New Roman"/>
        </w:rPr>
        <w:t>Brylinski</w:t>
      </w:r>
      <w:proofErr w:type="spellEnd"/>
      <w:r w:rsidR="004D5846" w:rsidRPr="000E566C">
        <w:rPr>
          <w:rFonts w:eastAsia="Times New Roman"/>
        </w:rPr>
        <w:t xml:space="preserve">, R. K., &amp; Chen, </w:t>
      </w:r>
      <w:r w:rsidR="004D5846" w:rsidRPr="000E566C">
        <w:rPr>
          <w:rFonts w:eastAsia="Times New Roman"/>
        </w:rPr>
        <w:lastRenderedPageBreak/>
        <w:t xml:space="preserve">G. (2019). </w:t>
      </w:r>
      <w:r w:rsidR="004D5846" w:rsidRPr="000E566C">
        <w:rPr>
          <w:rFonts w:eastAsia="Times New Roman"/>
          <w:i/>
          <w:iCs/>
        </w:rPr>
        <w:t>Mathematics of Quantum Computation (Computational Mathematics)</w:t>
      </w:r>
      <w:r w:rsidR="004D5846" w:rsidRPr="000E566C">
        <w:rPr>
          <w:rFonts w:eastAsia="Times New Roman"/>
        </w:rPr>
        <w:t xml:space="preserve"> (1st ed.). Chapman and Hall/CRC.</w:t>
      </w:r>
    </w:p>
    <w:p w14:paraId="6971172E" w14:textId="6F47B4B0" w:rsidR="006E273F" w:rsidRDefault="006E273F" w:rsidP="000E566C">
      <w:pPr>
        <w:spacing w:after="240"/>
        <w:ind w:left="720" w:hanging="720"/>
        <w:rPr>
          <w:rFonts w:eastAsia="Times New Roman"/>
        </w:rPr>
      </w:pPr>
      <w:proofErr w:type="spellStart"/>
      <w:r w:rsidRPr="006E273F">
        <w:rPr>
          <w:rFonts w:eastAsia="Times New Roman"/>
        </w:rPr>
        <w:t>Chrysaphinou</w:t>
      </w:r>
      <w:proofErr w:type="spellEnd"/>
      <w:r w:rsidRPr="006E273F">
        <w:rPr>
          <w:rFonts w:eastAsia="Times New Roman"/>
        </w:rPr>
        <w:t xml:space="preserve">, &amp; </w:t>
      </w:r>
      <w:proofErr w:type="spellStart"/>
      <w:r w:rsidRPr="006E273F">
        <w:rPr>
          <w:rFonts w:eastAsia="Times New Roman"/>
        </w:rPr>
        <w:t>Papastavridis</w:t>
      </w:r>
      <w:proofErr w:type="spellEnd"/>
      <w:r w:rsidRPr="006E273F">
        <w:rPr>
          <w:rFonts w:eastAsia="Times New Roman"/>
        </w:rPr>
        <w:t xml:space="preserve">,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xml:space="preserve">, 79(1), 129–143. </w:t>
      </w:r>
    </w:p>
    <w:p w14:paraId="69BD7577" w14:textId="4053F0BF"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xml:space="preserve">). Elementary Probability Theory with Stochastic Processes. Springer New York. </w:t>
      </w:r>
    </w:p>
    <w:p w14:paraId="22E9FB2C" w14:textId="367C4CA2"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proofErr w:type="spellStart"/>
      <w:r w:rsidRPr="00E011C3">
        <w:rPr>
          <w:rFonts w:eastAsia="Calibri"/>
          <w:i/>
          <w:iCs/>
        </w:rPr>
        <w:t>Economica</w:t>
      </w:r>
      <w:proofErr w:type="spellEnd"/>
      <w:r w:rsidRPr="00E011C3">
        <w:rPr>
          <w:rFonts w:eastAsia="Calibri"/>
        </w:rPr>
        <w:t>, 29(115), 332.</w:t>
      </w:r>
    </w:p>
    <w:p w14:paraId="47E2A681" w14:textId="0CA9EEB5"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w:t>
      </w:r>
      <w:proofErr w:type="spellStart"/>
      <w:r w:rsidRPr="000E566C">
        <w:rPr>
          <w:rFonts w:eastAsia="Times New Roman"/>
        </w:rPr>
        <w:t>Nirala</w:t>
      </w:r>
      <w:proofErr w:type="spellEnd"/>
      <w:r w:rsidRPr="000E566C">
        <w:rPr>
          <w:rFonts w:eastAsia="Times New Roman"/>
        </w:rPr>
        <w:t xml:space="preserve">, A. K., &amp; </w:t>
      </w:r>
      <w:proofErr w:type="spellStart"/>
      <w:r w:rsidRPr="000E566C">
        <w:rPr>
          <w:rFonts w:eastAsia="Times New Roman"/>
        </w:rPr>
        <w:t>Salau</w:t>
      </w:r>
      <w:proofErr w:type="spellEnd"/>
      <w:r w:rsidRPr="000E566C">
        <w:rPr>
          <w:rFonts w:eastAsia="Times New Roman"/>
        </w:rPr>
        <w:t xml:space="preserve">,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p>
    <w:p w14:paraId="3EEB14D0" w14:textId="6E373FF0" w:rsidR="000B69BE" w:rsidRDefault="000B69BE" w:rsidP="000E566C">
      <w:pPr>
        <w:spacing w:after="240"/>
        <w:ind w:left="720" w:hanging="720"/>
        <w:rPr>
          <w:rFonts w:eastAsia="Calibri"/>
        </w:rPr>
      </w:pPr>
      <w:r w:rsidRPr="000E566C">
        <w:rPr>
          <w:rFonts w:eastAsia="Calibri"/>
        </w:rPr>
        <w:t xml:space="preserve">Gerlach, W., &amp; Stern, O. (1922). Der </w:t>
      </w:r>
      <w:proofErr w:type="spellStart"/>
      <w:r w:rsidRPr="000E566C">
        <w:rPr>
          <w:rFonts w:eastAsia="Calibri"/>
        </w:rPr>
        <w:t>Experimentelle</w:t>
      </w:r>
      <w:proofErr w:type="spellEnd"/>
      <w:r w:rsidRPr="000E566C">
        <w:rPr>
          <w:rFonts w:eastAsia="Calibri"/>
        </w:rPr>
        <w:t xml:space="preserve"> </w:t>
      </w:r>
      <w:proofErr w:type="spellStart"/>
      <w:r w:rsidRPr="000E566C">
        <w:rPr>
          <w:rFonts w:eastAsia="Calibri"/>
        </w:rPr>
        <w:t>Nachweis</w:t>
      </w:r>
      <w:proofErr w:type="spellEnd"/>
      <w:r w:rsidRPr="000E566C">
        <w:rPr>
          <w:rFonts w:eastAsia="Calibri"/>
        </w:rPr>
        <w:t xml:space="preserve"> der </w:t>
      </w:r>
      <w:proofErr w:type="spellStart"/>
      <w:r w:rsidRPr="000E566C">
        <w:rPr>
          <w:rFonts w:eastAsia="Calibri"/>
        </w:rPr>
        <w:t>Richtungsquantelung</w:t>
      </w:r>
      <w:proofErr w:type="spellEnd"/>
      <w:r w:rsidRPr="000E566C">
        <w:rPr>
          <w:rFonts w:eastAsia="Calibri"/>
        </w:rPr>
        <w:t xml:space="preserve"> </w:t>
      </w:r>
      <w:proofErr w:type="spellStart"/>
      <w:r w:rsidRPr="000E566C">
        <w:rPr>
          <w:rFonts w:eastAsia="Calibri"/>
        </w:rPr>
        <w:t>im</w:t>
      </w:r>
      <w:proofErr w:type="spellEnd"/>
      <w:r w:rsidRPr="000E566C">
        <w:rPr>
          <w:rFonts w:eastAsia="Calibri"/>
        </w:rPr>
        <w:t xml:space="preserve"> </w:t>
      </w:r>
      <w:proofErr w:type="spellStart"/>
      <w:r w:rsidRPr="000E566C">
        <w:rPr>
          <w:rFonts w:eastAsia="Calibri"/>
        </w:rPr>
        <w:t>Magnetfeld</w:t>
      </w:r>
      <w:proofErr w:type="spellEnd"/>
      <w:r w:rsidRPr="000E566C">
        <w:rPr>
          <w:rFonts w:eastAsia="Calibri"/>
        </w:rPr>
        <w:t xml:space="preserve">. </w:t>
      </w:r>
      <w:proofErr w:type="spellStart"/>
      <w:r w:rsidRPr="000E566C">
        <w:rPr>
          <w:rFonts w:eastAsia="Calibri"/>
        </w:rPr>
        <w:t>Zeitschrift</w:t>
      </w:r>
      <w:proofErr w:type="spellEnd"/>
      <w:r w:rsidRPr="000E566C">
        <w:rPr>
          <w:rFonts w:eastAsia="Calibri"/>
        </w:rPr>
        <w:t xml:space="preserve"> fur </w:t>
      </w:r>
      <w:proofErr w:type="spellStart"/>
      <w:r w:rsidRPr="000E566C">
        <w:rPr>
          <w:rFonts w:eastAsia="Calibri"/>
        </w:rPr>
        <w:t>Physik</w:t>
      </w:r>
      <w:proofErr w:type="spellEnd"/>
      <w:r w:rsidRPr="000E566C">
        <w:rPr>
          <w:rFonts w:eastAsia="Calibri"/>
        </w:rPr>
        <w:t xml:space="preserve">, 9(1), 349–352. </w:t>
      </w:r>
    </w:p>
    <w:p w14:paraId="6C8E5ACB" w14:textId="337E741E" w:rsidR="00E011C3" w:rsidRDefault="00E011C3" w:rsidP="000E566C">
      <w:pPr>
        <w:spacing w:after="240"/>
        <w:ind w:left="720" w:hanging="720"/>
        <w:rPr>
          <w:rFonts w:eastAsia="Calibri"/>
        </w:rPr>
      </w:pPr>
      <w:r w:rsidRPr="00E011C3">
        <w:rPr>
          <w:rFonts w:eastAsia="Calibri"/>
        </w:rPr>
        <w:t xml:space="preserve">Godbole, &amp; </w:t>
      </w:r>
      <w:proofErr w:type="spellStart"/>
      <w:r w:rsidRPr="00E011C3">
        <w:rPr>
          <w:rFonts w:eastAsia="Calibri"/>
        </w:rPr>
        <w:t>Papastavridis</w:t>
      </w:r>
      <w:proofErr w:type="spellEnd"/>
      <w:r w:rsidRPr="00E011C3">
        <w:rPr>
          <w:rFonts w:eastAsia="Calibri"/>
        </w:rPr>
        <w:t xml:space="preserve">, S. G. (1994). </w:t>
      </w:r>
      <w:r w:rsidRPr="00E011C3">
        <w:rPr>
          <w:rFonts w:eastAsia="Calibri"/>
          <w:i/>
          <w:iCs/>
        </w:rPr>
        <w:t>Runs and patterns in probability</w:t>
      </w:r>
      <w:r w:rsidRPr="00E011C3">
        <w:rPr>
          <w:rFonts w:eastAsia="Calibri"/>
        </w:rPr>
        <w:t xml:space="preserve"> (Vol. 283.). Kluwer Academic.</w:t>
      </w:r>
    </w:p>
    <w:p w14:paraId="7BDD2BEE" w14:textId="77777777" w:rsidR="009A33F9" w:rsidRDefault="009A33F9" w:rsidP="000E566C">
      <w:pPr>
        <w:spacing w:after="240"/>
        <w:ind w:left="720" w:hanging="720"/>
        <w:rPr>
          <w:rFonts w:eastAsia="Calibri"/>
        </w:rPr>
      </w:pPr>
      <w:r w:rsidRPr="009A33F9">
        <w:rPr>
          <w:rFonts w:eastAsia="Calibri"/>
        </w:rPr>
        <w:t>Good, I. J. (1953, April). The serial test for sampling numbers and other tests for randomness. In Mathematical Proceedings of the Cambridge Philosophical Society (Vol. 49, No. 2, pp. 276-284). Cambridge University Press.</w:t>
      </w:r>
    </w:p>
    <w:p w14:paraId="5D1A83BE" w14:textId="178C491A" w:rsidR="004D5846" w:rsidRPr="000E566C" w:rsidRDefault="004D5846" w:rsidP="000E566C">
      <w:pPr>
        <w:spacing w:after="240"/>
        <w:ind w:left="720" w:hanging="720"/>
        <w:rPr>
          <w:rFonts w:eastAsia="Times New Roman"/>
          <w:color w:val="0563C1"/>
          <w:u w:val="single"/>
        </w:rPr>
      </w:pPr>
      <w:r w:rsidRPr="000E566C">
        <w:rPr>
          <w:rFonts w:eastAsia="Times New Roman"/>
        </w:rPr>
        <w:lastRenderedPageBreak/>
        <w:t xml:space="preserve">Haw, J., Assad, S., Lance, A., Ng, N., Sharma, V., Lam, P., &amp; </w:t>
      </w:r>
      <w:proofErr w:type="spellStart"/>
      <w:r w:rsidRPr="000E566C">
        <w:rPr>
          <w:rFonts w:eastAsia="Times New Roman"/>
        </w:rPr>
        <w:t>Symul</w:t>
      </w:r>
      <w:proofErr w:type="spellEnd"/>
      <w:r w:rsidRPr="000E566C">
        <w:rPr>
          <w:rFonts w:eastAsia="Times New Roman"/>
        </w:rPr>
        <w:t xml:space="preserve">,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p>
    <w:p w14:paraId="5D3D0AE8" w14:textId="39C72798"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w:t>
      </w:r>
      <w:proofErr w:type="spellStart"/>
      <w:r w:rsidRPr="000E566C">
        <w:rPr>
          <w:color w:val="1A1A1A"/>
          <w:shd w:val="clear" w:color="auto" w:fill="FFFFFF"/>
        </w:rPr>
        <w:t>Dürr</w:t>
      </w:r>
      <w:proofErr w:type="spellEnd"/>
      <w:r w:rsidRPr="000E566C">
        <w:rPr>
          <w:color w:val="1A1A1A"/>
          <w:shd w:val="clear" w:color="auto" w:fill="FFFFFF"/>
        </w:rPr>
        <w:t xml:space="preserve"> H.-P, &amp;amp; </w:t>
      </w:r>
      <w:proofErr w:type="spellStart"/>
      <w:r w:rsidRPr="000E566C">
        <w:rPr>
          <w:color w:val="1A1A1A"/>
          <w:shd w:val="clear" w:color="auto" w:fill="FFFFFF"/>
        </w:rPr>
        <w:t>Rechenberg</w:t>
      </w:r>
      <w:proofErr w:type="spellEnd"/>
      <w:r w:rsidRPr="000E566C">
        <w:rPr>
          <w:color w:val="1A1A1A"/>
          <w:shd w:val="clear" w:color="auto" w:fill="FFFFFF"/>
        </w:rPr>
        <w:t xml:space="preserve">, H. (1984). </w:t>
      </w:r>
      <w:proofErr w:type="spellStart"/>
      <w:r w:rsidRPr="000E566C">
        <w:rPr>
          <w:color w:val="1A1A1A"/>
          <w:shd w:val="clear" w:color="auto" w:fill="FFFFFF"/>
        </w:rPr>
        <w:t>Gesammelte</w:t>
      </w:r>
      <w:proofErr w:type="spellEnd"/>
      <w:r w:rsidRPr="000E566C">
        <w:rPr>
          <w:color w:val="1A1A1A"/>
          <w:shd w:val="clear" w:color="auto" w:fill="FFFFFF"/>
        </w:rPr>
        <w:t xml:space="preserve"> Werke. Springer. </w:t>
      </w:r>
      <w:r w:rsidR="004D5846" w:rsidRPr="000E566C">
        <w:rPr>
          <w:rFonts w:eastAsia="Times New Roman"/>
        </w:rPr>
        <w:t xml:space="preserve">Ma, X., Yuan, X., Cao, Z., Qi, B., &amp; Zhang, Z. (2016). Quantum random number generation. </w:t>
      </w:r>
      <w:proofErr w:type="spellStart"/>
      <w:r w:rsidR="004D5846" w:rsidRPr="000E566C">
        <w:rPr>
          <w:rFonts w:eastAsia="Times New Roman"/>
          <w:i/>
          <w:iCs/>
        </w:rPr>
        <w:t>Npj</w:t>
      </w:r>
      <w:proofErr w:type="spellEnd"/>
      <w:r w:rsidR="004D5846" w:rsidRPr="000E566C">
        <w:rPr>
          <w:rFonts w:eastAsia="Times New Roman"/>
          <w:i/>
          <w:iCs/>
        </w:rPr>
        <w:t xml:space="preserve">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p>
    <w:p w14:paraId="4520E545" w14:textId="2846CBE9"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w:t>
      </w:r>
      <w:proofErr w:type="spellStart"/>
      <w:r w:rsidRPr="000E566C">
        <w:rPr>
          <w:color w:val="1A1A1A"/>
          <w:shd w:val="clear" w:color="auto" w:fill="FFFFFF"/>
        </w:rPr>
        <w:t>Schneier</w:t>
      </w:r>
      <w:proofErr w:type="spellEnd"/>
      <w:r w:rsidRPr="000E566C">
        <w:rPr>
          <w:color w:val="1A1A1A"/>
          <w:shd w:val="clear" w:color="auto" w:fill="FFFFFF"/>
        </w:rPr>
        <w:t xml:space="preserve">,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p>
    <w:p w14:paraId="3FA1D8A0" w14:textId="3F096D61"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xml:space="preserve">, 17(2), 342–346. </w:t>
      </w:r>
    </w:p>
    <w:p w14:paraId="5537B52F" w14:textId="62594134"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w:t>
      </w:r>
    </w:p>
    <w:p w14:paraId="7E687EF8" w14:textId="77777777" w:rsidR="009A33F9" w:rsidRDefault="009A33F9" w:rsidP="000E566C">
      <w:pPr>
        <w:spacing w:after="240"/>
        <w:ind w:left="720" w:hanging="720"/>
        <w:rPr>
          <w:color w:val="1A1A1A"/>
          <w:shd w:val="clear" w:color="auto" w:fill="FFFFFF"/>
        </w:rPr>
      </w:pPr>
      <w:r w:rsidRPr="009A33F9">
        <w:rPr>
          <w:color w:val="1A1A1A"/>
          <w:shd w:val="clear" w:color="auto" w:fill="FFFFFF"/>
        </w:rPr>
        <w:t>Maurer, U. M. (1992). A universal statistical test for random bit generators. Journal of cryptology, 5(2), 89-105.</w:t>
      </w:r>
    </w:p>
    <w:p w14:paraId="6D04818C" w14:textId="16D181AD"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(1st ed.). CRC Press. </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w:t>
      </w:r>
      <w:proofErr w:type="spellStart"/>
      <w:r w:rsidRPr="000E566C">
        <w:rPr>
          <w:rFonts w:eastAsia="Times New Roman"/>
        </w:rPr>
        <w:t>Sisodiya</w:t>
      </w:r>
      <w:proofErr w:type="spellEnd"/>
      <w:r w:rsidRPr="000E566C">
        <w:rPr>
          <w:rFonts w:eastAsia="Times New Roman"/>
        </w:rPr>
        <w:t xml:space="preserve">,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22AA567" w:rsidR="0030229A" w:rsidRDefault="0030229A" w:rsidP="000E566C">
      <w:pPr>
        <w:spacing w:after="240"/>
        <w:ind w:left="720" w:hanging="720"/>
        <w:rPr>
          <w:rFonts w:eastAsia="Times New Roman"/>
        </w:rPr>
      </w:pPr>
      <w:r w:rsidRPr="0030229A">
        <w:rPr>
          <w:rFonts w:eastAsia="Times New Roman"/>
        </w:rPr>
        <w:lastRenderedPageBreak/>
        <w:t xml:space="preserve">Resch, &amp; </w:t>
      </w:r>
      <w:proofErr w:type="spellStart"/>
      <w:r w:rsidRPr="0030229A">
        <w:rPr>
          <w:rFonts w:eastAsia="Times New Roman"/>
        </w:rPr>
        <w:t>Karpuzcu</w:t>
      </w:r>
      <w:proofErr w:type="spellEnd"/>
      <w:r w:rsidRPr="0030229A">
        <w:rPr>
          <w:rFonts w:eastAsia="Times New Roman"/>
        </w:rPr>
        <w:t xml:space="preserve">, U. R. (2021). Benchmarking Quantum Computers and the Impact of Quantum Noise. </w:t>
      </w:r>
      <w:r w:rsidRPr="0030229A">
        <w:rPr>
          <w:rFonts w:eastAsia="Times New Roman"/>
          <w:i/>
          <w:iCs/>
        </w:rPr>
        <w:t>ACM Computing Surveys</w:t>
      </w:r>
      <w:r w:rsidRPr="0030229A">
        <w:rPr>
          <w:rFonts w:eastAsia="Times New Roman"/>
        </w:rPr>
        <w:t xml:space="preserve">, 54(7), 1–35. </w:t>
      </w:r>
    </w:p>
    <w:p w14:paraId="55B249C3" w14:textId="4959E296" w:rsidR="0038707D" w:rsidRDefault="0038707D" w:rsidP="000E566C">
      <w:pPr>
        <w:spacing w:after="240"/>
        <w:ind w:left="720" w:hanging="720"/>
        <w:rPr>
          <w:rFonts w:eastAsia="Times New Roman"/>
        </w:rPr>
      </w:pPr>
      <w:proofErr w:type="spellStart"/>
      <w:r w:rsidRPr="0038707D">
        <w:rPr>
          <w:rFonts w:eastAsia="Times New Roman"/>
        </w:rPr>
        <w:t>Revesz</w:t>
      </w:r>
      <w:proofErr w:type="spellEnd"/>
      <w:r w:rsidR="00035507">
        <w:rPr>
          <w:rFonts w:eastAsia="Times New Roman"/>
        </w:rPr>
        <w:t>, P</w:t>
      </w:r>
      <w:r w:rsidRPr="0038707D">
        <w:rPr>
          <w:rFonts w:eastAsia="Times New Roman"/>
        </w:rPr>
        <w:t xml:space="preserve">. (1990). </w:t>
      </w:r>
      <w:r w:rsidRPr="0038707D">
        <w:rPr>
          <w:rFonts w:eastAsia="Times New Roman"/>
          <w:i/>
          <w:iCs/>
        </w:rPr>
        <w:t xml:space="preserve">Random walk in random non-random environments / Pal </w:t>
      </w:r>
      <w:proofErr w:type="spellStart"/>
      <w:r w:rsidRPr="0038707D">
        <w:rPr>
          <w:rFonts w:eastAsia="Times New Roman"/>
          <w:i/>
          <w:iCs/>
        </w:rPr>
        <w:t>Revesz</w:t>
      </w:r>
      <w:proofErr w:type="spellEnd"/>
      <w:r w:rsidRPr="0038707D">
        <w:rPr>
          <w:rFonts w:eastAsia="Times New Roman"/>
        </w:rPr>
        <w:t>. World Scientific.</w:t>
      </w:r>
    </w:p>
    <w:p w14:paraId="27D1D9F9" w14:textId="77777777" w:rsidR="00035507" w:rsidRDefault="00035507" w:rsidP="000E566C">
      <w:pPr>
        <w:spacing w:after="240"/>
        <w:ind w:left="720" w:hanging="720"/>
        <w:rPr>
          <w:rFonts w:eastAsia="Times New Roman"/>
        </w:rPr>
      </w:pPr>
      <w:proofErr w:type="spellStart"/>
      <w:r w:rsidRPr="00035507">
        <w:rPr>
          <w:rFonts w:eastAsia="Times New Roman"/>
        </w:rPr>
        <w:t>Rukhin</w:t>
      </w:r>
      <w:proofErr w:type="spellEnd"/>
      <w:r w:rsidRPr="00035507">
        <w:rPr>
          <w:rFonts w:eastAsia="Times New Roman"/>
        </w:rPr>
        <w:t>, A. L. (2000). Approximate entropy for testing randomness. Journal of Applied Probability, 37(1), 88-100.</w:t>
      </w:r>
    </w:p>
    <w:p w14:paraId="3F7D7564" w14:textId="77777777" w:rsidR="00035507" w:rsidRDefault="00035507" w:rsidP="000E566C">
      <w:pPr>
        <w:spacing w:after="240"/>
        <w:ind w:left="720" w:hanging="720"/>
        <w:rPr>
          <w:rFonts w:eastAsia="Times New Roman"/>
        </w:rPr>
      </w:pPr>
      <w:r w:rsidRPr="00035507">
        <w:rPr>
          <w:rFonts w:eastAsia="Times New Roman"/>
        </w:rPr>
        <w:t>Spitzer, F. (1964). The classification of random walk. In Principles of random walk (pp. 1-53). Springer, New York, NY.</w:t>
      </w:r>
    </w:p>
    <w:p w14:paraId="61E1FEB0" w14:textId="2D5A3030" w:rsidR="006C139D" w:rsidRPr="000E566C" w:rsidRDefault="006C139D" w:rsidP="000E566C">
      <w:pPr>
        <w:spacing w:after="240"/>
        <w:ind w:left="720" w:hanging="720"/>
        <w:rPr>
          <w:rFonts w:eastAsia="Calibri"/>
        </w:rPr>
      </w:pPr>
      <w:proofErr w:type="spellStart"/>
      <w:r w:rsidRPr="006C139D">
        <w:rPr>
          <w:rFonts w:eastAsia="Calibri"/>
        </w:rPr>
        <w:t>Symul</w:t>
      </w:r>
      <w:proofErr w:type="spellEnd"/>
      <w:r w:rsidRPr="006C139D">
        <w:rPr>
          <w:rFonts w:eastAsia="Calibri"/>
        </w:rPr>
        <w:t xml:space="preserve">,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xml:space="preserve">, 98(23), 231103. </w:t>
      </w:r>
    </w:p>
    <w:p w14:paraId="477FBE2D" w14:textId="33FBFE83" w:rsidR="004D5846" w:rsidRPr="000E566C" w:rsidRDefault="004D5846" w:rsidP="000E566C">
      <w:pPr>
        <w:spacing w:after="240"/>
        <w:ind w:left="720" w:hanging="720"/>
        <w:rPr>
          <w:rFonts w:eastAsia="Calibri"/>
        </w:rPr>
      </w:pPr>
      <w:proofErr w:type="spellStart"/>
      <w:r w:rsidRPr="000E566C">
        <w:rPr>
          <w:rFonts w:eastAsia="Times New Roman"/>
        </w:rPr>
        <w:t>Sýs</w:t>
      </w:r>
      <w:proofErr w:type="spellEnd"/>
      <w:r w:rsidRPr="000E566C">
        <w:rPr>
          <w:rFonts w:eastAsia="Times New Roman"/>
        </w:rPr>
        <w:t xml:space="preserve">, M., &amp; </w:t>
      </w:r>
      <w:proofErr w:type="spellStart"/>
      <w:r w:rsidRPr="000E566C">
        <w:rPr>
          <w:rFonts w:eastAsia="Times New Roman"/>
        </w:rPr>
        <w:t>Říha</w:t>
      </w:r>
      <w:proofErr w:type="spellEnd"/>
      <w:r w:rsidRPr="000E566C">
        <w:rPr>
          <w:rFonts w:eastAsia="Times New Roman"/>
        </w:rPr>
        <w:t xml:space="preserve">, Z. (2014). Faster Randomness Testing with the NIST Statistical Test Suite. </w:t>
      </w:r>
      <w:r w:rsidRPr="000E566C">
        <w:rPr>
          <w:rFonts w:eastAsia="Times New Roman"/>
          <w:i/>
          <w:iCs/>
        </w:rPr>
        <w:t>Security, Privacy, and Applied Cryptography Engineering</w:t>
      </w:r>
      <w:r w:rsidRPr="000E566C">
        <w:rPr>
          <w:rFonts w:eastAsia="Times New Roman"/>
        </w:rPr>
        <w:t>, 272–284.</w:t>
      </w:r>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w:t>
      </w:r>
      <w:proofErr w:type="spellStart"/>
      <w:r w:rsidRPr="000E566C">
        <w:rPr>
          <w:rFonts w:eastAsia="Times New Roman"/>
        </w:rPr>
        <w:t>Shikano</w:t>
      </w:r>
      <w:proofErr w:type="spellEnd"/>
      <w:r w:rsidRPr="000E566C">
        <w:rPr>
          <w:rFonts w:eastAsia="Times New Roman"/>
        </w:rPr>
        <w:t xml:space="preserve">, Y. (2020). Quantum Random Number Generation with the Superconducting Quantum Computer IBM 20Q Tokyo. </w:t>
      </w:r>
      <w:r w:rsidRPr="000E566C">
        <w:rPr>
          <w:rFonts w:eastAsia="Times New Roman"/>
          <w:i/>
          <w:iCs/>
        </w:rPr>
        <w:t xml:space="preserve">IACR </w:t>
      </w:r>
      <w:proofErr w:type="spellStart"/>
      <w:r w:rsidRPr="000E566C">
        <w:rPr>
          <w:rFonts w:eastAsia="Times New Roman"/>
          <w:i/>
          <w:iCs/>
        </w:rPr>
        <w:t>Cryptol</w:t>
      </w:r>
      <w:proofErr w:type="spellEnd"/>
      <w:r w:rsidRPr="000E566C">
        <w:rPr>
          <w:rFonts w:eastAsia="Times New Roman"/>
          <w:i/>
          <w:iCs/>
        </w:rPr>
        <w:t xml:space="preserve">. </w:t>
      </w:r>
      <w:proofErr w:type="spellStart"/>
      <w:r w:rsidRPr="000E566C">
        <w:rPr>
          <w:rFonts w:eastAsia="Times New Roman"/>
          <w:i/>
          <w:iCs/>
        </w:rPr>
        <w:t>ePrint</w:t>
      </w:r>
      <w:proofErr w:type="spellEnd"/>
      <w:r w:rsidRPr="000E566C">
        <w:rPr>
          <w:rFonts w:eastAsia="Times New Roman"/>
          <w:i/>
          <w:iCs/>
        </w:rPr>
        <w:t xml:space="preserve"> Arch., 2020</w:t>
      </w:r>
      <w:r w:rsidRPr="000E566C">
        <w:rPr>
          <w:rFonts w:eastAsia="Times New Roman"/>
        </w:rPr>
        <w:t>, 78.</w:t>
      </w:r>
    </w:p>
    <w:p w14:paraId="0E5A28DB" w14:textId="094AD3AF" w:rsidR="004D5846" w:rsidRPr="000E566C" w:rsidRDefault="004D5846" w:rsidP="000E566C">
      <w:pPr>
        <w:spacing w:after="240"/>
        <w:ind w:left="720" w:hanging="720"/>
        <w:rPr>
          <w:rFonts w:eastAsia="Times New Roman"/>
        </w:rPr>
      </w:pPr>
      <w:proofErr w:type="spellStart"/>
      <w:r w:rsidRPr="000E566C">
        <w:rPr>
          <w:rFonts w:eastAsia="Times New Roman"/>
        </w:rPr>
        <w:t>Trevisan</w:t>
      </w:r>
      <w:proofErr w:type="spellEnd"/>
      <w:r w:rsidRPr="000E566C">
        <w:rPr>
          <w:rFonts w:eastAsia="Times New Roman"/>
        </w:rPr>
        <w:t xml:space="preserve">, L., &amp; </w:t>
      </w:r>
      <w:proofErr w:type="spellStart"/>
      <w:r w:rsidRPr="000E566C">
        <w:rPr>
          <w:rFonts w:eastAsia="Times New Roman"/>
        </w:rPr>
        <w:t>Vadhan</w:t>
      </w:r>
      <w:proofErr w:type="spellEnd"/>
      <w:r w:rsidRPr="000E566C">
        <w:rPr>
          <w:rFonts w:eastAsia="Times New Roman"/>
        </w:rPr>
        <w:t xml:space="preserve">,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w:t>
      </w:r>
    </w:p>
    <w:p w14:paraId="093F26A5" w14:textId="5E31450B" w:rsidR="00D74663" w:rsidRPr="00D74663" w:rsidRDefault="00D74663" w:rsidP="004D5846">
      <w:pPr>
        <w:pStyle w:val="Heading2"/>
      </w:pPr>
    </w:p>
    <w:sectPr w:rsidR="00D74663" w:rsidRPr="00D74663" w:rsidSect="00C86303">
      <w:headerReference w:type="default" r:id="rId52"/>
      <w:footerReference w:type="default" r:id="rId53"/>
      <w:headerReference w:type="first" r:id="rId54"/>
      <w:footerReference w:type="first" r:id="rId55"/>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rew p" w:date="2022-02-16T15:32:00Z" w:initials="ap">
    <w:p w14:paraId="6745C6E4" w14:textId="16A0EE29" w:rsidR="00BC5361" w:rsidRDefault="00BC5361">
      <w:pPr>
        <w:pStyle w:val="CommentText"/>
      </w:pPr>
      <w:r>
        <w:rPr>
          <w:rStyle w:val="CommentReference"/>
        </w:rPr>
        <w:annotationRef/>
      </w:r>
      <w:r>
        <w:t>Combine sentence, exclude sample size</w:t>
      </w:r>
      <w:r>
        <w:br/>
        <w:t>revise directly underneath</w:t>
      </w:r>
    </w:p>
  </w:comment>
  <w:comment w:id="122" w:author="andrew p" w:date="2022-02-16T15:12:00Z" w:initials="ap">
    <w:p w14:paraId="0DF4BD14" w14:textId="4B3A0DFC" w:rsidR="00D84095" w:rsidRDefault="00D84095">
      <w:pPr>
        <w:pStyle w:val="CommentText"/>
      </w:pPr>
      <w:r>
        <w:rPr>
          <w:rStyle w:val="CommentReference"/>
        </w:rPr>
        <w:annotationRef/>
      </w:r>
      <w:r>
        <w:rPr>
          <w:rStyle w:val="CommentReference"/>
        </w:rPr>
        <w:t xml:space="preserve">The suitability for </w:t>
      </w:r>
      <w:proofErr w:type="spellStart"/>
      <w:r>
        <w:rPr>
          <w:rStyle w:val="CommentReference"/>
        </w:rPr>
        <w:t>rng</w:t>
      </w:r>
      <w:proofErr w:type="spellEnd"/>
      <w:r>
        <w:rPr>
          <w:rStyle w:val="CommentReference"/>
        </w:rPr>
        <w:t xml:space="preserve"> is useful for various applications - a flawed </w:t>
      </w:r>
      <w:proofErr w:type="spellStart"/>
      <w:r>
        <w:rPr>
          <w:rStyle w:val="CommentReference"/>
        </w:rPr>
        <w:t>rng</w:t>
      </w:r>
      <w:proofErr w:type="spellEnd"/>
      <w:r>
        <w:rPr>
          <w:rStyle w:val="CommentReference"/>
        </w:rPr>
        <w:t xml:space="preserve"> in cryptography leaves data vulnerable to attack… our studies show… </w:t>
      </w:r>
    </w:p>
  </w:comment>
  <w:comment w:id="124" w:author="andrew p" w:date="2022-02-23T17:06:00Z" w:initials="ap">
    <w:p w14:paraId="1DE63FD0" w14:textId="55F2862C" w:rsidR="006E12BB" w:rsidRDefault="006E12BB">
      <w:pPr>
        <w:pStyle w:val="CommentText"/>
      </w:pPr>
      <w:r>
        <w:rPr>
          <w:rStyle w:val="CommentReference"/>
        </w:rPr>
        <w:annotationRef/>
      </w:r>
      <w:r>
        <w:t xml:space="preserve">Use specific academic vocabulary, scan </w:t>
      </w:r>
      <w:r w:rsidR="00816783">
        <w:t>entire document for colloquial terms and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45C6E4" w15:done="0"/>
  <w15:commentEx w15:paraId="0DF4BD14" w15:done="1"/>
  <w15:commentEx w15:paraId="1DE63F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9783" w16cex:dateUtc="2022-02-16T22:32:00Z"/>
  <w16cex:commentExtensible w16cex:durableId="25B792E2" w16cex:dateUtc="2022-02-16T22:12:00Z"/>
  <w16cex:commentExtensible w16cex:durableId="25C0E820" w16cex:dateUtc="2022-02-24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45C6E4" w16cid:durableId="25B79783"/>
  <w16cid:commentId w16cid:paraId="0DF4BD14" w16cid:durableId="25B792E2"/>
  <w16cid:commentId w16cid:paraId="1DE63FD0" w16cid:durableId="25C0E8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2967" w14:textId="77777777" w:rsidR="00807298" w:rsidRDefault="00807298" w:rsidP="005964A7">
      <w:pPr>
        <w:spacing w:after="0" w:line="240" w:lineRule="auto"/>
      </w:pPr>
      <w:r>
        <w:separator/>
      </w:r>
    </w:p>
  </w:endnote>
  <w:endnote w:type="continuationSeparator" w:id="0">
    <w:p w14:paraId="37A3ABE8" w14:textId="77777777" w:rsidR="00807298" w:rsidRDefault="00807298" w:rsidP="005964A7">
      <w:pPr>
        <w:spacing w:after="0" w:line="240" w:lineRule="auto"/>
      </w:pPr>
      <w:r>
        <w:continuationSeparator/>
      </w:r>
    </w:p>
  </w:endnote>
  <w:endnote w:type="continuationNotice" w:id="1">
    <w:p w14:paraId="27BD127C" w14:textId="77777777" w:rsidR="00807298" w:rsidRDefault="00807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3C4C" w14:textId="77777777" w:rsidR="00807298" w:rsidRDefault="00807298" w:rsidP="005964A7">
      <w:pPr>
        <w:spacing w:after="0" w:line="240" w:lineRule="auto"/>
      </w:pPr>
      <w:r>
        <w:separator/>
      </w:r>
    </w:p>
  </w:footnote>
  <w:footnote w:type="continuationSeparator" w:id="0">
    <w:p w14:paraId="65C97FF8" w14:textId="77777777" w:rsidR="00807298" w:rsidRDefault="00807298" w:rsidP="005964A7">
      <w:pPr>
        <w:spacing w:after="0" w:line="240" w:lineRule="auto"/>
      </w:pPr>
      <w:r>
        <w:continuationSeparator/>
      </w:r>
    </w:p>
  </w:footnote>
  <w:footnote w:type="continuationNotice" w:id="1">
    <w:p w14:paraId="5C5FFB79" w14:textId="77777777" w:rsidR="00807298" w:rsidRDefault="00807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p">
    <w15:presenceInfo w15:providerId="Windows Live" w15:userId="9aa51d29eaf8de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5507"/>
    <w:rsid w:val="00037A76"/>
    <w:rsid w:val="0004215A"/>
    <w:rsid w:val="00043E80"/>
    <w:rsid w:val="000623D6"/>
    <w:rsid w:val="00072461"/>
    <w:rsid w:val="00076E23"/>
    <w:rsid w:val="00083B53"/>
    <w:rsid w:val="00086E7A"/>
    <w:rsid w:val="00087A7E"/>
    <w:rsid w:val="000A71BF"/>
    <w:rsid w:val="000B2B57"/>
    <w:rsid w:val="000B3A5F"/>
    <w:rsid w:val="000B450A"/>
    <w:rsid w:val="000B69BE"/>
    <w:rsid w:val="000C0E18"/>
    <w:rsid w:val="000C5C7C"/>
    <w:rsid w:val="000D04AA"/>
    <w:rsid w:val="000D390F"/>
    <w:rsid w:val="000D4483"/>
    <w:rsid w:val="000D6694"/>
    <w:rsid w:val="000E0351"/>
    <w:rsid w:val="000E1411"/>
    <w:rsid w:val="000E1D78"/>
    <w:rsid w:val="000E2894"/>
    <w:rsid w:val="000E3B5E"/>
    <w:rsid w:val="000E566C"/>
    <w:rsid w:val="000F14EF"/>
    <w:rsid w:val="000F5789"/>
    <w:rsid w:val="00101C57"/>
    <w:rsid w:val="00102FC5"/>
    <w:rsid w:val="0010319F"/>
    <w:rsid w:val="001110B6"/>
    <w:rsid w:val="00116005"/>
    <w:rsid w:val="00121162"/>
    <w:rsid w:val="00121709"/>
    <w:rsid w:val="00123076"/>
    <w:rsid w:val="001374CD"/>
    <w:rsid w:val="00137A19"/>
    <w:rsid w:val="001407AD"/>
    <w:rsid w:val="00141EC1"/>
    <w:rsid w:val="001434BA"/>
    <w:rsid w:val="00151511"/>
    <w:rsid w:val="001525A8"/>
    <w:rsid w:val="001574FA"/>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002"/>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5772D"/>
    <w:rsid w:val="002629EB"/>
    <w:rsid w:val="002707BC"/>
    <w:rsid w:val="00272C79"/>
    <w:rsid w:val="00273891"/>
    <w:rsid w:val="00284882"/>
    <w:rsid w:val="0029277F"/>
    <w:rsid w:val="00294550"/>
    <w:rsid w:val="002A285F"/>
    <w:rsid w:val="002A462D"/>
    <w:rsid w:val="002A46A5"/>
    <w:rsid w:val="002A6EB4"/>
    <w:rsid w:val="002B186B"/>
    <w:rsid w:val="002B1F0D"/>
    <w:rsid w:val="002C59E7"/>
    <w:rsid w:val="002E17D3"/>
    <w:rsid w:val="002E36BD"/>
    <w:rsid w:val="00301AE4"/>
    <w:rsid w:val="0030229A"/>
    <w:rsid w:val="0030442D"/>
    <w:rsid w:val="003179AE"/>
    <w:rsid w:val="00320D14"/>
    <w:rsid w:val="0032334E"/>
    <w:rsid w:val="00324446"/>
    <w:rsid w:val="003257DC"/>
    <w:rsid w:val="00335EE6"/>
    <w:rsid w:val="003428AD"/>
    <w:rsid w:val="003508A6"/>
    <w:rsid w:val="00351ECC"/>
    <w:rsid w:val="00353F42"/>
    <w:rsid w:val="003563E6"/>
    <w:rsid w:val="00365E2E"/>
    <w:rsid w:val="00372689"/>
    <w:rsid w:val="00375BA1"/>
    <w:rsid w:val="00383B9C"/>
    <w:rsid w:val="003855B1"/>
    <w:rsid w:val="003863F6"/>
    <w:rsid w:val="00386E22"/>
    <w:rsid w:val="0038707D"/>
    <w:rsid w:val="0039093E"/>
    <w:rsid w:val="00390E30"/>
    <w:rsid w:val="00391009"/>
    <w:rsid w:val="00392510"/>
    <w:rsid w:val="00394140"/>
    <w:rsid w:val="003A0608"/>
    <w:rsid w:val="003A1803"/>
    <w:rsid w:val="003A487A"/>
    <w:rsid w:val="003A5B5F"/>
    <w:rsid w:val="003B5A42"/>
    <w:rsid w:val="003B5CE5"/>
    <w:rsid w:val="003C2972"/>
    <w:rsid w:val="003C7735"/>
    <w:rsid w:val="003D05A6"/>
    <w:rsid w:val="003D088D"/>
    <w:rsid w:val="003D0B20"/>
    <w:rsid w:val="003D2189"/>
    <w:rsid w:val="003D4757"/>
    <w:rsid w:val="003F12EE"/>
    <w:rsid w:val="003F3A14"/>
    <w:rsid w:val="003F525A"/>
    <w:rsid w:val="003F5A8A"/>
    <w:rsid w:val="003F6ABB"/>
    <w:rsid w:val="004164D8"/>
    <w:rsid w:val="004174F2"/>
    <w:rsid w:val="00417EDD"/>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13EB"/>
    <w:rsid w:val="0049250A"/>
    <w:rsid w:val="00493740"/>
    <w:rsid w:val="004951A6"/>
    <w:rsid w:val="0049583F"/>
    <w:rsid w:val="00495E05"/>
    <w:rsid w:val="004A06E2"/>
    <w:rsid w:val="004A6E99"/>
    <w:rsid w:val="004D0C0E"/>
    <w:rsid w:val="004D3880"/>
    <w:rsid w:val="004D5846"/>
    <w:rsid w:val="004E1C83"/>
    <w:rsid w:val="004E671F"/>
    <w:rsid w:val="004F00F6"/>
    <w:rsid w:val="004F1D59"/>
    <w:rsid w:val="004F288B"/>
    <w:rsid w:val="004F30A6"/>
    <w:rsid w:val="004F6BD3"/>
    <w:rsid w:val="004F71B7"/>
    <w:rsid w:val="004F72D4"/>
    <w:rsid w:val="005048A9"/>
    <w:rsid w:val="00507291"/>
    <w:rsid w:val="00507812"/>
    <w:rsid w:val="00511CB1"/>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5EE6"/>
    <w:rsid w:val="005874AF"/>
    <w:rsid w:val="00591674"/>
    <w:rsid w:val="0059249E"/>
    <w:rsid w:val="0059423E"/>
    <w:rsid w:val="005964A7"/>
    <w:rsid w:val="005A15B5"/>
    <w:rsid w:val="005A6376"/>
    <w:rsid w:val="005B4A88"/>
    <w:rsid w:val="005B4CA5"/>
    <w:rsid w:val="005B5447"/>
    <w:rsid w:val="005C3895"/>
    <w:rsid w:val="005D1228"/>
    <w:rsid w:val="005D1D85"/>
    <w:rsid w:val="005D2BEC"/>
    <w:rsid w:val="005D48BE"/>
    <w:rsid w:val="005D53F1"/>
    <w:rsid w:val="005D784E"/>
    <w:rsid w:val="005D78D5"/>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45B6E"/>
    <w:rsid w:val="00650672"/>
    <w:rsid w:val="00665BEE"/>
    <w:rsid w:val="006668BD"/>
    <w:rsid w:val="00667BE8"/>
    <w:rsid w:val="00672B42"/>
    <w:rsid w:val="00674C51"/>
    <w:rsid w:val="006752BB"/>
    <w:rsid w:val="00675BCD"/>
    <w:rsid w:val="00695F3B"/>
    <w:rsid w:val="006A1615"/>
    <w:rsid w:val="006A5637"/>
    <w:rsid w:val="006A7AE4"/>
    <w:rsid w:val="006B22BE"/>
    <w:rsid w:val="006B2581"/>
    <w:rsid w:val="006B28B0"/>
    <w:rsid w:val="006B3E10"/>
    <w:rsid w:val="006C139D"/>
    <w:rsid w:val="006D60DD"/>
    <w:rsid w:val="006E12BB"/>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56EF"/>
    <w:rsid w:val="00766B25"/>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426A"/>
    <w:rsid w:val="007E7F99"/>
    <w:rsid w:val="007F7920"/>
    <w:rsid w:val="007F7E40"/>
    <w:rsid w:val="008049E0"/>
    <w:rsid w:val="008071B8"/>
    <w:rsid w:val="00807298"/>
    <w:rsid w:val="00810C52"/>
    <w:rsid w:val="008130F3"/>
    <w:rsid w:val="008134D6"/>
    <w:rsid w:val="00816783"/>
    <w:rsid w:val="008210F3"/>
    <w:rsid w:val="00821E2D"/>
    <w:rsid w:val="008227A3"/>
    <w:rsid w:val="00824426"/>
    <w:rsid w:val="008302AE"/>
    <w:rsid w:val="0083051A"/>
    <w:rsid w:val="00830F6A"/>
    <w:rsid w:val="008435AD"/>
    <w:rsid w:val="00855726"/>
    <w:rsid w:val="00855872"/>
    <w:rsid w:val="008608CC"/>
    <w:rsid w:val="00860BD6"/>
    <w:rsid w:val="00863DAD"/>
    <w:rsid w:val="00870CC5"/>
    <w:rsid w:val="008714B9"/>
    <w:rsid w:val="008822DB"/>
    <w:rsid w:val="00884CEF"/>
    <w:rsid w:val="00886057"/>
    <w:rsid w:val="008871C7"/>
    <w:rsid w:val="0089405B"/>
    <w:rsid w:val="00897AB6"/>
    <w:rsid w:val="008A282A"/>
    <w:rsid w:val="008A2E75"/>
    <w:rsid w:val="008A33EE"/>
    <w:rsid w:val="008B468F"/>
    <w:rsid w:val="008C0EE5"/>
    <w:rsid w:val="008E2857"/>
    <w:rsid w:val="008E4030"/>
    <w:rsid w:val="008E6107"/>
    <w:rsid w:val="008E723E"/>
    <w:rsid w:val="008F5560"/>
    <w:rsid w:val="008F6A2F"/>
    <w:rsid w:val="008F716C"/>
    <w:rsid w:val="00903E70"/>
    <w:rsid w:val="00904210"/>
    <w:rsid w:val="00907203"/>
    <w:rsid w:val="00911863"/>
    <w:rsid w:val="00911C05"/>
    <w:rsid w:val="0091354E"/>
    <w:rsid w:val="00915484"/>
    <w:rsid w:val="00916AB9"/>
    <w:rsid w:val="00924D0F"/>
    <w:rsid w:val="00926D31"/>
    <w:rsid w:val="00932F02"/>
    <w:rsid w:val="00940282"/>
    <w:rsid w:val="00940960"/>
    <w:rsid w:val="009412DF"/>
    <w:rsid w:val="00946D73"/>
    <w:rsid w:val="009470A5"/>
    <w:rsid w:val="00952FC0"/>
    <w:rsid w:val="009549D5"/>
    <w:rsid w:val="00963658"/>
    <w:rsid w:val="009648E6"/>
    <w:rsid w:val="0096553E"/>
    <w:rsid w:val="00976184"/>
    <w:rsid w:val="00983938"/>
    <w:rsid w:val="00984338"/>
    <w:rsid w:val="00985543"/>
    <w:rsid w:val="00987AC0"/>
    <w:rsid w:val="00990901"/>
    <w:rsid w:val="009A33F9"/>
    <w:rsid w:val="009A3C87"/>
    <w:rsid w:val="009B34B5"/>
    <w:rsid w:val="009B4348"/>
    <w:rsid w:val="009C0899"/>
    <w:rsid w:val="009C4575"/>
    <w:rsid w:val="009D1315"/>
    <w:rsid w:val="009D2F2A"/>
    <w:rsid w:val="009D528C"/>
    <w:rsid w:val="009D57C2"/>
    <w:rsid w:val="009D7D53"/>
    <w:rsid w:val="009E12D7"/>
    <w:rsid w:val="009E4D45"/>
    <w:rsid w:val="009E7757"/>
    <w:rsid w:val="009F158C"/>
    <w:rsid w:val="009F765D"/>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1DCA"/>
    <w:rsid w:val="00A731DA"/>
    <w:rsid w:val="00A741E6"/>
    <w:rsid w:val="00A74606"/>
    <w:rsid w:val="00A7788D"/>
    <w:rsid w:val="00A77B49"/>
    <w:rsid w:val="00A81307"/>
    <w:rsid w:val="00A8181D"/>
    <w:rsid w:val="00A8421F"/>
    <w:rsid w:val="00A8664F"/>
    <w:rsid w:val="00A86F83"/>
    <w:rsid w:val="00A93B90"/>
    <w:rsid w:val="00A95294"/>
    <w:rsid w:val="00A9602A"/>
    <w:rsid w:val="00AB4176"/>
    <w:rsid w:val="00AB46A2"/>
    <w:rsid w:val="00AB726C"/>
    <w:rsid w:val="00AD2A7D"/>
    <w:rsid w:val="00AD2B24"/>
    <w:rsid w:val="00AE62A0"/>
    <w:rsid w:val="00AE6D5C"/>
    <w:rsid w:val="00B038BA"/>
    <w:rsid w:val="00B21104"/>
    <w:rsid w:val="00B21841"/>
    <w:rsid w:val="00B27029"/>
    <w:rsid w:val="00B27435"/>
    <w:rsid w:val="00B31651"/>
    <w:rsid w:val="00B3260F"/>
    <w:rsid w:val="00B41C09"/>
    <w:rsid w:val="00B43678"/>
    <w:rsid w:val="00B55590"/>
    <w:rsid w:val="00B578D5"/>
    <w:rsid w:val="00B64D86"/>
    <w:rsid w:val="00B65BB9"/>
    <w:rsid w:val="00B70452"/>
    <w:rsid w:val="00B707E7"/>
    <w:rsid w:val="00B70CA8"/>
    <w:rsid w:val="00B901C5"/>
    <w:rsid w:val="00B926CB"/>
    <w:rsid w:val="00B9711F"/>
    <w:rsid w:val="00BA2DE2"/>
    <w:rsid w:val="00BA4F1D"/>
    <w:rsid w:val="00BB0E27"/>
    <w:rsid w:val="00BB34A9"/>
    <w:rsid w:val="00BC5361"/>
    <w:rsid w:val="00BC7183"/>
    <w:rsid w:val="00BD54F0"/>
    <w:rsid w:val="00BD725D"/>
    <w:rsid w:val="00BE2B9A"/>
    <w:rsid w:val="00BF0211"/>
    <w:rsid w:val="00BF32BB"/>
    <w:rsid w:val="00C01673"/>
    <w:rsid w:val="00C125FA"/>
    <w:rsid w:val="00C1501A"/>
    <w:rsid w:val="00C16D51"/>
    <w:rsid w:val="00C218F1"/>
    <w:rsid w:val="00C234A7"/>
    <w:rsid w:val="00C23812"/>
    <w:rsid w:val="00C310AB"/>
    <w:rsid w:val="00C314CD"/>
    <w:rsid w:val="00C326CC"/>
    <w:rsid w:val="00C344ED"/>
    <w:rsid w:val="00C37A71"/>
    <w:rsid w:val="00C44FFC"/>
    <w:rsid w:val="00C457D4"/>
    <w:rsid w:val="00C535DF"/>
    <w:rsid w:val="00C64677"/>
    <w:rsid w:val="00C64741"/>
    <w:rsid w:val="00C66994"/>
    <w:rsid w:val="00C8028E"/>
    <w:rsid w:val="00C86303"/>
    <w:rsid w:val="00C929D3"/>
    <w:rsid w:val="00C93215"/>
    <w:rsid w:val="00C93C06"/>
    <w:rsid w:val="00C96464"/>
    <w:rsid w:val="00C9749C"/>
    <w:rsid w:val="00CA1DBE"/>
    <w:rsid w:val="00CA38D3"/>
    <w:rsid w:val="00CA5FB9"/>
    <w:rsid w:val="00CB0AA1"/>
    <w:rsid w:val="00CB12CC"/>
    <w:rsid w:val="00CB2894"/>
    <w:rsid w:val="00CB3ED9"/>
    <w:rsid w:val="00CB40FC"/>
    <w:rsid w:val="00CB43D0"/>
    <w:rsid w:val="00CC34E8"/>
    <w:rsid w:val="00CD16D2"/>
    <w:rsid w:val="00CD3B5A"/>
    <w:rsid w:val="00CD4904"/>
    <w:rsid w:val="00CE6B6A"/>
    <w:rsid w:val="00CE71AB"/>
    <w:rsid w:val="00D01514"/>
    <w:rsid w:val="00D02A55"/>
    <w:rsid w:val="00D02B7E"/>
    <w:rsid w:val="00D04555"/>
    <w:rsid w:val="00D139F0"/>
    <w:rsid w:val="00D14291"/>
    <w:rsid w:val="00D238EE"/>
    <w:rsid w:val="00D2787C"/>
    <w:rsid w:val="00D2789C"/>
    <w:rsid w:val="00D32605"/>
    <w:rsid w:val="00D33C8A"/>
    <w:rsid w:val="00D42387"/>
    <w:rsid w:val="00D45150"/>
    <w:rsid w:val="00D46A6E"/>
    <w:rsid w:val="00D53447"/>
    <w:rsid w:val="00D5425A"/>
    <w:rsid w:val="00D5510D"/>
    <w:rsid w:val="00D57A88"/>
    <w:rsid w:val="00D63DE0"/>
    <w:rsid w:val="00D666F1"/>
    <w:rsid w:val="00D71957"/>
    <w:rsid w:val="00D71995"/>
    <w:rsid w:val="00D7269B"/>
    <w:rsid w:val="00D74663"/>
    <w:rsid w:val="00D74720"/>
    <w:rsid w:val="00D75998"/>
    <w:rsid w:val="00D76350"/>
    <w:rsid w:val="00D77237"/>
    <w:rsid w:val="00D8224A"/>
    <w:rsid w:val="00D84095"/>
    <w:rsid w:val="00D8591B"/>
    <w:rsid w:val="00D87704"/>
    <w:rsid w:val="00D93E3C"/>
    <w:rsid w:val="00D95B04"/>
    <w:rsid w:val="00D95E8B"/>
    <w:rsid w:val="00DA2788"/>
    <w:rsid w:val="00DD0F61"/>
    <w:rsid w:val="00DD12A8"/>
    <w:rsid w:val="00DD1761"/>
    <w:rsid w:val="00DD3AA9"/>
    <w:rsid w:val="00DD6346"/>
    <w:rsid w:val="00DD66D0"/>
    <w:rsid w:val="00DD79ED"/>
    <w:rsid w:val="00DE2943"/>
    <w:rsid w:val="00DE4634"/>
    <w:rsid w:val="00DE5618"/>
    <w:rsid w:val="00DE6682"/>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4190"/>
    <w:rsid w:val="00E279EE"/>
    <w:rsid w:val="00E31388"/>
    <w:rsid w:val="00E36861"/>
    <w:rsid w:val="00E42FC1"/>
    <w:rsid w:val="00E47D1D"/>
    <w:rsid w:val="00E51D31"/>
    <w:rsid w:val="00E54AC1"/>
    <w:rsid w:val="00E55E34"/>
    <w:rsid w:val="00E61D0C"/>
    <w:rsid w:val="00E65AF4"/>
    <w:rsid w:val="00E752AF"/>
    <w:rsid w:val="00E7622F"/>
    <w:rsid w:val="00E77FE2"/>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2EE6"/>
    <w:rsid w:val="00F85CEE"/>
    <w:rsid w:val="00F87886"/>
    <w:rsid w:val="00F87D1F"/>
    <w:rsid w:val="00F924B6"/>
    <w:rsid w:val="00FA2C54"/>
    <w:rsid w:val="00FA3620"/>
    <w:rsid w:val="00FA38E9"/>
    <w:rsid w:val="00FA3D26"/>
    <w:rsid w:val="00FA4DC1"/>
    <w:rsid w:val="00FB05BA"/>
    <w:rsid w:val="00FB1E73"/>
    <w:rsid w:val="00FB20E1"/>
    <w:rsid w:val="00FB431B"/>
    <w:rsid w:val="00FC4E85"/>
    <w:rsid w:val="00FC555D"/>
    <w:rsid w:val="00FE02D6"/>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BF2A496-D265-4472-982D-5660FF8F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 w:type="paragraph" w:styleId="Revision">
    <w:name w:val="Revision"/>
    <w:hidden/>
    <w:uiPriority w:val="99"/>
    <w:semiHidden/>
    <w:rsid w:val="00C64741"/>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chart" Target="charts/chart3.xml"/><Relationship Id="rId39" Type="http://schemas.openxmlformats.org/officeDocument/2006/relationships/chart" Target="charts/chart15.xml"/><Relationship Id="rId21" Type="http://schemas.openxmlformats.org/officeDocument/2006/relationships/footer" Target="footer2.xml"/><Relationship Id="rId34" Type="http://schemas.openxmlformats.org/officeDocument/2006/relationships/chart" Target="charts/chart11.xml"/><Relationship Id="rId42" Type="http://schemas.openxmlformats.org/officeDocument/2006/relationships/chart" Target="charts/chart18.xm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6.xml"/><Relationship Id="rId11" Type="http://schemas.microsoft.com/office/2018/08/relationships/commentsExtensible" Target="commentsExtensible.xml"/><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footer" Target="footer3.xml"/><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6.png"/><Relationship Id="rId43" Type="http://schemas.openxmlformats.org/officeDocument/2006/relationships/chart" Target="charts/chart19.xml"/><Relationship Id="rId48" Type="http://schemas.openxmlformats.org/officeDocument/2006/relationships/image" Target="media/image8.png"/><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chart" Target="charts/chart17.xm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chart" Target="charts/chart5.xml"/><Relationship Id="rId36" Type="http://schemas.openxmlformats.org/officeDocument/2006/relationships/chart" Target="charts/chart12.xml"/><Relationship Id="rId49" Type="http://schemas.openxmlformats.org/officeDocument/2006/relationships/image" Target="media/image9.png"/><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chart" Target="charts/chart8.xml"/><Relationship Id="rId44" Type="http://schemas.openxmlformats.org/officeDocument/2006/relationships/chart" Target="charts/chart20.xml"/><Relationship Id="rId5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5%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73F85"/>
    <w:rsid w:val="000B5A3B"/>
    <w:rsid w:val="00113AC0"/>
    <w:rsid w:val="00124AA4"/>
    <w:rsid w:val="003E1758"/>
    <w:rsid w:val="004B024D"/>
    <w:rsid w:val="004C1692"/>
    <w:rsid w:val="006B6B05"/>
    <w:rsid w:val="00707592"/>
    <w:rsid w:val="0091754D"/>
    <w:rsid w:val="009220A7"/>
    <w:rsid w:val="00A30318"/>
    <w:rsid w:val="00A438EC"/>
    <w:rsid w:val="00CC45C7"/>
    <w:rsid w:val="00D40BF9"/>
    <w:rsid w:val="00FE13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74</TotalTime>
  <Pages>75</Pages>
  <Words>10599</Words>
  <Characters>60416</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42</cp:revision>
  <cp:lastPrinted>2017-03-01T17:22:00Z</cp:lastPrinted>
  <dcterms:created xsi:type="dcterms:W3CDTF">2022-02-16T21:34:00Z</dcterms:created>
  <dcterms:modified xsi:type="dcterms:W3CDTF">2022-02-24T00:16:00Z</dcterms:modified>
</cp:coreProperties>
</file>